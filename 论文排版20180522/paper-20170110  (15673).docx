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CE703" w14:textId="77777777" w:rsidR="0033427E" w:rsidRDefault="0033427E" w:rsidP="00A8066C">
      <w:pPr>
        <w:tabs>
          <w:tab w:val="left" w:pos="3518"/>
          <w:tab w:val="center" w:pos="4153"/>
        </w:tabs>
        <w:jc w:val="center"/>
        <w:rPr>
          <w:ins w:id="0" w:author="Microsoft Office 用户" w:date="2018-01-29T21:24:00Z"/>
          <w:rFonts w:ascii="Times New Roman" w:hAnsi="Times New Roman" w:cs="Times New Roman"/>
          <w:b/>
          <w:sz w:val="20"/>
          <w:szCs w:val="20"/>
        </w:rPr>
      </w:pPr>
      <w:bookmarkStart w:id="1" w:name="_GoBack"/>
      <w:bookmarkEnd w:id="1"/>
      <w:ins w:id="2" w:author="Microsoft Office 用户" w:date="2018-01-29T21:26:00Z">
        <w:r>
          <w:rPr>
            <w:rFonts w:ascii="Times New Roman" w:hAnsi="Times New Roman" w:cs="Times New Roman"/>
            <w:b/>
            <w:sz w:val="20"/>
            <w:szCs w:val="20"/>
          </w:rPr>
          <w:t xml:space="preserve">High Quality </w:t>
        </w:r>
      </w:ins>
      <w:ins w:id="3" w:author="Microsoft Office 用户" w:date="2018-01-29T21:25:00Z">
        <w:r>
          <w:rPr>
            <w:rFonts w:ascii="Times New Roman" w:hAnsi="Times New Roman" w:cs="Times New Roman"/>
            <w:b/>
            <w:sz w:val="20"/>
            <w:szCs w:val="20"/>
          </w:rPr>
          <w:t>Mobile Crowd-Sensing Based on Urban Public Transport Vehicles</w:t>
        </w:r>
      </w:ins>
    </w:p>
    <w:p w14:paraId="06B7354F" w14:textId="7E6D709A" w:rsidR="0033427E" w:rsidRDefault="0033427E" w:rsidP="00A8066C">
      <w:pPr>
        <w:tabs>
          <w:tab w:val="left" w:pos="3518"/>
          <w:tab w:val="center" w:pos="4153"/>
        </w:tabs>
        <w:jc w:val="center"/>
        <w:rPr>
          <w:ins w:id="4" w:author="Microsoft Office 用户" w:date="2018-01-29T21:24:00Z"/>
          <w:rFonts w:ascii="Times New Roman" w:hAnsi="Times New Roman" w:cs="Times New Roman"/>
          <w:b/>
          <w:sz w:val="20"/>
          <w:szCs w:val="20"/>
        </w:rPr>
      </w:pPr>
      <w:ins w:id="5" w:author="Microsoft Office 用户" w:date="2018-01-29T21:26:00Z">
        <w:r>
          <w:rPr>
            <w:rFonts w:ascii="Times New Roman" w:hAnsi="Times New Roman" w:cs="Times New Roman"/>
            <w:b/>
            <w:sz w:val="20"/>
            <w:szCs w:val="20"/>
          </w:rPr>
          <w:t xml:space="preserve">Chaowei Wang, Chensheng Li, </w:t>
        </w:r>
      </w:ins>
      <w:ins w:id="6" w:author="Microsoft Office 用户" w:date="2018-01-29T21:28:00Z">
        <w:r w:rsidR="00795246">
          <w:rPr>
            <w:rFonts w:ascii="Times New Roman" w:hAnsi="Times New Roman" w:cs="Times New Roman"/>
            <w:b/>
            <w:sz w:val="20"/>
            <w:szCs w:val="20"/>
          </w:rPr>
          <w:t xml:space="preserve">Cai Qian, </w:t>
        </w:r>
      </w:ins>
      <w:ins w:id="7" w:author="Microsoft Office 用户" w:date="2018-01-29T21:26:00Z">
        <w:r>
          <w:rPr>
            <w:rFonts w:ascii="Times New Roman" w:hAnsi="Times New Roman" w:cs="Times New Roman"/>
            <w:b/>
            <w:sz w:val="20"/>
            <w:szCs w:val="20"/>
          </w:rPr>
          <w:t>Weidong Wang, Xiuhua Li</w:t>
        </w:r>
      </w:ins>
    </w:p>
    <w:p w14:paraId="3D84DBA9" w14:textId="77777777" w:rsidR="008E72CE" w:rsidRDefault="008E72CE" w:rsidP="00A8066C">
      <w:pPr>
        <w:tabs>
          <w:tab w:val="left" w:pos="3518"/>
          <w:tab w:val="center" w:pos="4153"/>
        </w:tabs>
        <w:jc w:val="center"/>
        <w:rPr>
          <w:rFonts w:ascii="Times New Roman" w:hAnsi="Times New Roman" w:cs="Times New Roman"/>
          <w:b/>
          <w:sz w:val="20"/>
          <w:szCs w:val="20"/>
        </w:rPr>
      </w:pPr>
      <w:r>
        <w:rPr>
          <w:rFonts w:ascii="Times New Roman" w:hAnsi="Times New Roman" w:cs="Times New Roman" w:hint="eastAsia"/>
          <w:b/>
          <w:sz w:val="20"/>
          <w:szCs w:val="20"/>
        </w:rPr>
        <w:t>ABSTRACT</w:t>
      </w:r>
    </w:p>
    <w:p w14:paraId="2CEBB292" w14:textId="77777777" w:rsidR="00A8066C" w:rsidRDefault="00A8066C" w:rsidP="00AA21FF">
      <w:pPr>
        <w:tabs>
          <w:tab w:val="left" w:pos="3518"/>
          <w:tab w:val="center" w:pos="4153"/>
        </w:tabs>
        <w:ind w:firstLineChars="200" w:firstLine="400"/>
        <w:rPr>
          <w:rFonts w:ascii="Times New Roman" w:hAnsi="Times New Roman" w:cs="Times New Roman"/>
          <w:sz w:val="20"/>
          <w:szCs w:val="20"/>
        </w:rPr>
      </w:pPr>
      <w:r>
        <w:rPr>
          <w:rFonts w:ascii="Times New Roman" w:hAnsi="Times New Roman" w:cs="Times New Roman"/>
          <w:sz w:val="20"/>
          <w:szCs w:val="20"/>
        </w:rPr>
        <w:t xml:space="preserve">Mobile crowd sensing </w:t>
      </w:r>
      <w:del w:id="8" w:author="Microsoft Office 用户" w:date="2018-01-29T11:03:00Z">
        <w:r w:rsidDel="00F71A6D">
          <w:rPr>
            <w:rFonts w:ascii="Times New Roman" w:hAnsi="Times New Roman" w:cs="Times New Roman"/>
            <w:sz w:val="20"/>
            <w:szCs w:val="20"/>
          </w:rPr>
          <w:delText>has been becoming</w:delText>
        </w:r>
      </w:del>
      <w:ins w:id="9" w:author="Microsoft Office 用户" w:date="2018-01-29T11:03:00Z">
        <w:r w:rsidR="00F71A6D">
          <w:rPr>
            <w:rFonts w:ascii="Times New Roman" w:hAnsi="Times New Roman" w:cs="Times New Roman"/>
            <w:sz w:val="20"/>
            <w:szCs w:val="20"/>
          </w:rPr>
          <w:t>is</w:t>
        </w:r>
      </w:ins>
      <w:r>
        <w:rPr>
          <w:rFonts w:ascii="Times New Roman" w:hAnsi="Times New Roman" w:cs="Times New Roman"/>
          <w:sz w:val="20"/>
          <w:szCs w:val="20"/>
        </w:rPr>
        <w:t xml:space="preserve"> a prospective paradigm </w:t>
      </w:r>
      <w:ins w:id="10" w:author="Microsoft Office 用户" w:date="2018-01-29T11:03:00Z">
        <w:r w:rsidR="00F71A6D">
          <w:rPr>
            <w:rFonts w:ascii="Times New Roman" w:hAnsi="Times New Roman" w:cs="Times New Roman"/>
            <w:sz w:val="20"/>
            <w:szCs w:val="20"/>
          </w:rPr>
          <w:t>for</w:t>
        </w:r>
      </w:ins>
      <w:del w:id="11" w:author="Microsoft Office 用户" w:date="2018-01-29T11:03:00Z">
        <w:r w:rsidDel="00F71A6D">
          <w:rPr>
            <w:rFonts w:ascii="Times New Roman" w:hAnsi="Times New Roman" w:cs="Times New Roman"/>
            <w:sz w:val="20"/>
            <w:szCs w:val="20"/>
          </w:rPr>
          <w:delText>with</w:delText>
        </w:r>
      </w:del>
      <w:r>
        <w:rPr>
          <w:rFonts w:ascii="Times New Roman" w:hAnsi="Times New Roman" w:cs="Times New Roman"/>
          <w:sz w:val="20"/>
          <w:szCs w:val="20"/>
        </w:rPr>
        <w:t xml:space="preserve"> smartphone</w:t>
      </w:r>
      <w:ins w:id="12" w:author="Microsoft Office 用户" w:date="2018-01-29T11:04:00Z">
        <w:r w:rsidR="00F71A6D">
          <w:rPr>
            <w:rFonts w:ascii="Times New Roman" w:hAnsi="Times New Roman" w:cs="Times New Roman"/>
            <w:sz w:val="20"/>
            <w:szCs w:val="20"/>
          </w:rPr>
          <w:t>s</w:t>
        </w:r>
      </w:ins>
      <w:r>
        <w:rPr>
          <w:rFonts w:ascii="Times New Roman" w:hAnsi="Times New Roman" w:cs="Times New Roman"/>
          <w:sz w:val="20"/>
          <w:szCs w:val="20"/>
        </w:rPr>
        <w:t xml:space="preserve">, </w:t>
      </w:r>
      <w:r w:rsidR="00622CC5">
        <w:rPr>
          <w:rFonts w:ascii="Times New Roman" w:hAnsi="Times New Roman" w:cs="Times New Roman"/>
          <w:sz w:val="20"/>
          <w:szCs w:val="20"/>
        </w:rPr>
        <w:t>which</w:t>
      </w:r>
      <w:del w:id="13" w:author="Microsoft Office 用户" w:date="2018-01-29T11:04:00Z">
        <w:r w:rsidR="00622CC5" w:rsidDel="00F71A6D">
          <w:rPr>
            <w:rFonts w:ascii="Times New Roman" w:hAnsi="Times New Roman" w:cs="Times New Roman"/>
            <w:sz w:val="20"/>
            <w:szCs w:val="20"/>
          </w:rPr>
          <w:delText xml:space="preserve"> can</w:delText>
        </w:r>
      </w:del>
      <w:r w:rsidR="00622CC5">
        <w:rPr>
          <w:rFonts w:ascii="Times New Roman" w:hAnsi="Times New Roman" w:cs="Times New Roman"/>
          <w:sz w:val="20"/>
          <w:szCs w:val="20"/>
        </w:rPr>
        <w:t xml:space="preserve"> collect</w:t>
      </w:r>
      <w:ins w:id="14" w:author="Microsoft Office 用户" w:date="2018-01-29T11:04:00Z">
        <w:r w:rsidR="00F71A6D">
          <w:rPr>
            <w:rFonts w:ascii="Times New Roman" w:hAnsi="Times New Roman" w:cs="Times New Roman"/>
            <w:sz w:val="20"/>
            <w:szCs w:val="20"/>
          </w:rPr>
          <w:t>s</w:t>
        </w:r>
      </w:ins>
      <w:r w:rsidR="00622CC5">
        <w:rPr>
          <w:rFonts w:ascii="Times New Roman" w:hAnsi="Times New Roman" w:cs="Times New Roman"/>
          <w:sz w:val="20"/>
          <w:szCs w:val="20"/>
        </w:rPr>
        <w:t xml:space="preserve"> ubiquitous data easily</w:t>
      </w:r>
      <w:r w:rsidR="00F85CB3">
        <w:rPr>
          <w:rFonts w:ascii="Times New Roman" w:hAnsi="Times New Roman" w:cs="Times New Roman"/>
          <w:sz w:val="20"/>
          <w:szCs w:val="20"/>
        </w:rPr>
        <w:t xml:space="preserve"> in large-scale city</w:t>
      </w:r>
      <w:r w:rsidR="00622CC5">
        <w:rPr>
          <w:rFonts w:ascii="Times New Roman" w:hAnsi="Times New Roman" w:cs="Times New Roman"/>
          <w:sz w:val="20"/>
          <w:szCs w:val="20"/>
        </w:rPr>
        <w:t xml:space="preserve">. Nowadays, public transport </w:t>
      </w:r>
      <w:ins w:id="15" w:author="Microsoft Office 用户" w:date="2018-01-29T11:05:00Z">
        <w:r w:rsidR="00F71A6D">
          <w:rPr>
            <w:rFonts w:ascii="Times New Roman" w:hAnsi="Times New Roman" w:cs="Times New Roman"/>
            <w:sz w:val="20"/>
            <w:szCs w:val="20"/>
          </w:rPr>
          <w:t>vehicles</w:t>
        </w:r>
      </w:ins>
      <w:del w:id="16" w:author="Microsoft Office 用户" w:date="2018-01-29T11:05:00Z">
        <w:r w:rsidR="00622CC5" w:rsidDel="00F71A6D">
          <w:rPr>
            <w:rFonts w:ascii="Times New Roman" w:hAnsi="Times New Roman" w:cs="Times New Roman"/>
            <w:sz w:val="20"/>
            <w:szCs w:val="20"/>
          </w:rPr>
          <w:delText>buses</w:delText>
        </w:r>
      </w:del>
      <w:r w:rsidR="00622CC5">
        <w:rPr>
          <w:rFonts w:ascii="Times New Roman" w:hAnsi="Times New Roman" w:cs="Times New Roman"/>
          <w:sz w:val="20"/>
          <w:szCs w:val="20"/>
        </w:rPr>
        <w:t xml:space="preserve"> are mostly widely used and affordable </w:t>
      </w:r>
      <w:del w:id="17" w:author="Microsoft Office 用户" w:date="2018-01-29T11:05:00Z">
        <w:r w:rsidR="00622CC5" w:rsidDel="00F71A6D">
          <w:rPr>
            <w:rFonts w:ascii="Times New Roman" w:hAnsi="Times New Roman" w:cs="Times New Roman"/>
            <w:sz w:val="20"/>
            <w:szCs w:val="20"/>
          </w:rPr>
          <w:delText xml:space="preserve">transport vehicle </w:delText>
        </w:r>
      </w:del>
      <w:r w:rsidR="00622CC5">
        <w:rPr>
          <w:rFonts w:ascii="Times New Roman" w:hAnsi="Times New Roman" w:cs="Times New Roman"/>
          <w:sz w:val="20"/>
          <w:szCs w:val="20"/>
        </w:rPr>
        <w:t xml:space="preserve">in many </w:t>
      </w:r>
      <w:ins w:id="18" w:author="Microsoft Office 用户" w:date="2018-01-29T11:05:00Z">
        <w:r w:rsidR="00F71A6D">
          <w:rPr>
            <w:rFonts w:ascii="Times New Roman" w:hAnsi="Times New Roman" w:cs="Times New Roman"/>
            <w:sz w:val="20"/>
            <w:szCs w:val="20"/>
          </w:rPr>
          <w:t>countries</w:t>
        </w:r>
      </w:ins>
      <w:del w:id="19" w:author="Microsoft Office 用户" w:date="2018-01-29T11:05:00Z">
        <w:r w:rsidR="00622CC5" w:rsidDel="00F71A6D">
          <w:rPr>
            <w:rFonts w:ascii="Times New Roman" w:hAnsi="Times New Roman" w:cs="Times New Roman"/>
            <w:sz w:val="20"/>
            <w:szCs w:val="20"/>
          </w:rPr>
          <w:delText>urban</w:delText>
        </w:r>
      </w:del>
      <w:r w:rsidR="00622CC5">
        <w:rPr>
          <w:rFonts w:ascii="Times New Roman" w:hAnsi="Times New Roman" w:cs="Times New Roman"/>
          <w:sz w:val="20"/>
          <w:szCs w:val="20"/>
        </w:rPr>
        <w:t>. A bus</w:t>
      </w:r>
      <w:del w:id="20" w:author="Microsoft Office 用户" w:date="2018-01-29T11:05:00Z">
        <w:r w:rsidR="00622CC5" w:rsidDel="00F71A6D">
          <w:rPr>
            <w:rFonts w:ascii="Times New Roman" w:hAnsi="Times New Roman" w:cs="Times New Roman"/>
            <w:sz w:val="20"/>
            <w:szCs w:val="20"/>
          </w:rPr>
          <w:delText>es</w:delText>
        </w:r>
      </w:del>
      <w:r w:rsidR="00622CC5">
        <w:rPr>
          <w:rFonts w:ascii="Times New Roman" w:hAnsi="Times New Roman" w:cs="Times New Roman"/>
          <w:sz w:val="20"/>
          <w:szCs w:val="20"/>
        </w:rPr>
        <w:t xml:space="preserve"> embedded with substantial sensors also can be adopted as participator in crowd sensing</w:t>
      </w:r>
      <w:r w:rsidR="00002675">
        <w:rPr>
          <w:rFonts w:ascii="Times New Roman" w:hAnsi="Times New Roman" w:cs="Times New Roman"/>
          <w:sz w:val="20"/>
          <w:szCs w:val="20"/>
        </w:rPr>
        <w:t xml:space="preserve">. </w:t>
      </w:r>
      <w:r w:rsidR="001C60B2">
        <w:rPr>
          <w:rFonts w:ascii="Times New Roman" w:hAnsi="Times New Roman" w:cs="Times New Roman"/>
          <w:sz w:val="20"/>
          <w:szCs w:val="20"/>
        </w:rPr>
        <w:t>However, d</w:t>
      </w:r>
      <w:r w:rsidR="00002675">
        <w:rPr>
          <w:rFonts w:ascii="Times New Roman" w:hAnsi="Times New Roman" w:cs="Times New Roman"/>
          <w:sz w:val="20"/>
          <w:szCs w:val="20"/>
        </w:rPr>
        <w:t xml:space="preserve">istinct from smartphones, the trajectory of bus is scheduled and </w:t>
      </w:r>
      <w:ins w:id="21" w:author="Microsoft Office 用户" w:date="2018-01-29T11:06:00Z">
        <w:r w:rsidR="00F71A6D">
          <w:rPr>
            <w:rFonts w:ascii="Times New Roman" w:hAnsi="Times New Roman" w:cs="Times New Roman"/>
            <w:sz w:val="20"/>
            <w:szCs w:val="20"/>
          </w:rPr>
          <w:t>its</w:t>
        </w:r>
      </w:ins>
      <w:del w:id="22" w:author="Microsoft Office 用户" w:date="2018-01-29T11:06:00Z">
        <w:r w:rsidR="00002675" w:rsidDel="00F71A6D">
          <w:rPr>
            <w:rFonts w:ascii="Times New Roman" w:hAnsi="Times New Roman" w:cs="Times New Roman"/>
            <w:sz w:val="20"/>
            <w:szCs w:val="20"/>
          </w:rPr>
          <w:delText>whose</w:delText>
        </w:r>
      </w:del>
      <w:r w:rsidR="00002675">
        <w:rPr>
          <w:rFonts w:ascii="Times New Roman" w:hAnsi="Times New Roman" w:cs="Times New Roman"/>
          <w:sz w:val="20"/>
          <w:szCs w:val="20"/>
        </w:rPr>
        <w:t xml:space="preserve"> location is predict</w:t>
      </w:r>
      <w:r w:rsidR="001C60B2">
        <w:rPr>
          <w:rFonts w:ascii="Times New Roman" w:hAnsi="Times New Roman" w:cs="Times New Roman"/>
          <w:sz w:val="20"/>
          <w:szCs w:val="20"/>
        </w:rPr>
        <w:t>ed</w:t>
      </w:r>
      <w:r w:rsidR="00002675">
        <w:rPr>
          <w:rFonts w:ascii="Times New Roman" w:hAnsi="Times New Roman" w:cs="Times New Roman"/>
          <w:sz w:val="20"/>
          <w:szCs w:val="20"/>
        </w:rPr>
        <w:t xml:space="preserve">, </w:t>
      </w:r>
      <w:del w:id="23" w:author="Microsoft Office 用户" w:date="2018-01-29T11:08:00Z">
        <w:r w:rsidR="00002675" w:rsidDel="00F71A6D">
          <w:rPr>
            <w:rFonts w:ascii="Times New Roman" w:hAnsi="Times New Roman" w:cs="Times New Roman"/>
            <w:sz w:val="20"/>
            <w:szCs w:val="20"/>
          </w:rPr>
          <w:delText xml:space="preserve">which </w:delText>
        </w:r>
      </w:del>
      <w:ins w:id="24" w:author="Microsoft Office 用户" w:date="2018-01-29T11:08:00Z">
        <w:r w:rsidR="00F71A6D">
          <w:rPr>
            <w:rFonts w:ascii="Times New Roman" w:hAnsi="Times New Roman" w:cs="Times New Roman"/>
            <w:sz w:val="20"/>
            <w:szCs w:val="20"/>
          </w:rPr>
          <w:t xml:space="preserve">these character </w:t>
        </w:r>
      </w:ins>
      <w:ins w:id="25" w:author="Microsoft Office 用户" w:date="2018-01-29T11:06:00Z">
        <w:r w:rsidR="00F71A6D">
          <w:rPr>
            <w:rFonts w:ascii="Times New Roman" w:hAnsi="Times New Roman" w:cs="Times New Roman"/>
            <w:sz w:val="20"/>
            <w:szCs w:val="20"/>
          </w:rPr>
          <w:t>shed</w:t>
        </w:r>
      </w:ins>
      <w:del w:id="26" w:author="Microsoft Office 用户" w:date="2018-01-29T11:06:00Z">
        <w:r w:rsidR="00002675" w:rsidRPr="005F31F1" w:rsidDel="00F71A6D">
          <w:rPr>
            <w:rFonts w:ascii="Times New Roman" w:hAnsi="Times New Roman" w:cs="Times New Roman"/>
            <w:sz w:val="20"/>
            <w:szCs w:val="20"/>
          </w:rPr>
          <w:delText>open</w:delText>
        </w:r>
        <w:r w:rsidR="00002675" w:rsidDel="00F71A6D">
          <w:rPr>
            <w:rFonts w:ascii="Times New Roman" w:hAnsi="Times New Roman" w:cs="Times New Roman"/>
            <w:sz w:val="20"/>
            <w:szCs w:val="20"/>
          </w:rPr>
          <w:delText xml:space="preserve">s </w:delText>
        </w:r>
        <w:r w:rsidR="00002675" w:rsidRPr="005F31F1" w:rsidDel="00F71A6D">
          <w:rPr>
            <w:rFonts w:ascii="Times New Roman" w:hAnsi="Times New Roman" w:cs="Times New Roman"/>
            <w:sz w:val="20"/>
            <w:szCs w:val="20"/>
          </w:rPr>
          <w:delText>up</w:delText>
        </w:r>
      </w:del>
      <w:del w:id="27" w:author="Microsoft Office 用户" w:date="2018-01-29T11:07:00Z">
        <w:r w:rsidR="00002675" w:rsidRPr="005F31F1" w:rsidDel="00F71A6D">
          <w:rPr>
            <w:rFonts w:ascii="Times New Roman" w:hAnsi="Times New Roman" w:cs="Times New Roman"/>
            <w:sz w:val="20"/>
            <w:szCs w:val="20"/>
          </w:rPr>
          <w:delText xml:space="preserve"> </w:delText>
        </w:r>
        <w:r w:rsidR="00002675" w:rsidDel="00F71A6D">
          <w:rPr>
            <w:rFonts w:ascii="Times New Roman" w:hAnsi="Times New Roman" w:cs="Times New Roman"/>
            <w:sz w:val="20"/>
            <w:szCs w:val="20"/>
          </w:rPr>
          <w:delText xml:space="preserve">a </w:delText>
        </w:r>
        <w:r w:rsidR="00002675" w:rsidRPr="005F31F1" w:rsidDel="00F71A6D">
          <w:rPr>
            <w:rFonts w:ascii="Times New Roman" w:hAnsi="Times New Roman" w:cs="Times New Roman"/>
            <w:sz w:val="20"/>
            <w:szCs w:val="20"/>
          </w:rPr>
          <w:delText>new</w:delText>
        </w:r>
      </w:del>
      <w:r w:rsidR="00002675" w:rsidRPr="005F31F1">
        <w:rPr>
          <w:rFonts w:ascii="Times New Roman" w:hAnsi="Times New Roman" w:cs="Times New Roman"/>
          <w:sz w:val="20"/>
          <w:szCs w:val="20"/>
        </w:rPr>
        <w:t xml:space="preserve"> opportunities</w:t>
      </w:r>
      <w:r w:rsidR="00002675">
        <w:rPr>
          <w:rFonts w:ascii="Times New Roman" w:hAnsi="Times New Roman" w:cs="Times New Roman"/>
          <w:sz w:val="20"/>
          <w:szCs w:val="20"/>
        </w:rPr>
        <w:t xml:space="preserve"> to achieve high quality </w:t>
      </w:r>
      <w:r w:rsidR="001C60B2">
        <w:rPr>
          <w:rFonts w:ascii="Times New Roman" w:hAnsi="Times New Roman" w:cs="Times New Roman"/>
          <w:sz w:val="20"/>
          <w:szCs w:val="20"/>
        </w:rPr>
        <w:t xml:space="preserve">crowd </w:t>
      </w:r>
      <w:r w:rsidR="00002675">
        <w:rPr>
          <w:rFonts w:ascii="Times New Roman" w:hAnsi="Times New Roman" w:cs="Times New Roman"/>
          <w:sz w:val="20"/>
          <w:szCs w:val="20"/>
        </w:rPr>
        <w:t>sensing</w:t>
      </w:r>
      <w:ins w:id="28" w:author="Microsoft Office 用户" w:date="2018-01-29T11:08:00Z">
        <w:r w:rsidR="00F71A6D">
          <w:rPr>
            <w:rFonts w:ascii="Times New Roman" w:hAnsi="Times New Roman" w:cs="Times New Roman"/>
            <w:sz w:val="20"/>
            <w:szCs w:val="20"/>
          </w:rPr>
          <w:t xml:space="preserve">, </w:t>
        </w:r>
      </w:ins>
      <w:del w:id="29" w:author="Microsoft Office 用户" w:date="2018-01-29T11:08:00Z">
        <w:r w:rsidR="001C60B2" w:rsidDel="00F71A6D">
          <w:rPr>
            <w:rFonts w:ascii="Times New Roman" w:hAnsi="Times New Roman" w:cs="Times New Roman"/>
            <w:sz w:val="20"/>
            <w:szCs w:val="20"/>
          </w:rPr>
          <w:delText xml:space="preserve">. </w:delText>
        </w:r>
        <w:r w:rsidR="006D47ED" w:rsidDel="00F71A6D">
          <w:rPr>
            <w:rFonts w:ascii="Times New Roman" w:hAnsi="Times New Roman" w:cs="Times New Roman"/>
            <w:sz w:val="20"/>
            <w:szCs w:val="20"/>
          </w:rPr>
          <w:delText>A high quality of a crowd sensing network</w:delText>
        </w:r>
      </w:del>
      <w:ins w:id="30" w:author="Microsoft Office 用户" w:date="2018-01-29T11:08:00Z">
        <w:r w:rsidR="00F71A6D">
          <w:rPr>
            <w:rFonts w:ascii="Times New Roman" w:hAnsi="Times New Roman" w:cs="Times New Roman"/>
            <w:sz w:val="20"/>
            <w:szCs w:val="20"/>
          </w:rPr>
          <w:t>which</w:t>
        </w:r>
      </w:ins>
      <w:r w:rsidR="006D47ED">
        <w:rPr>
          <w:rFonts w:ascii="Times New Roman" w:hAnsi="Times New Roman" w:cs="Times New Roman"/>
          <w:sz w:val="20"/>
          <w:szCs w:val="20"/>
        </w:rPr>
        <w:t xml:space="preserve"> highly depends on the </w:t>
      </w:r>
      <w:r w:rsidR="006D47ED" w:rsidRPr="006D47ED">
        <w:rPr>
          <w:rFonts w:ascii="Times New Roman" w:hAnsi="Times New Roman" w:cs="Times New Roman"/>
          <w:sz w:val="20"/>
          <w:szCs w:val="20"/>
        </w:rPr>
        <w:t>spatial-temporal coverage</w:t>
      </w:r>
      <w:r w:rsidR="003136DD">
        <w:rPr>
          <w:rFonts w:ascii="Times New Roman" w:hAnsi="Times New Roman" w:cs="Times New Roman"/>
          <w:sz w:val="20"/>
          <w:szCs w:val="20"/>
        </w:rPr>
        <w:t xml:space="preserve"> of sensing data</w:t>
      </w:r>
      <w:ins w:id="31" w:author="Microsoft Office 用户" w:date="2018-01-29T11:09:00Z">
        <w:r w:rsidR="00F71A6D">
          <w:rPr>
            <w:rFonts w:ascii="Times New Roman" w:hAnsi="Times New Roman" w:cs="Times New Roman"/>
            <w:sz w:val="20"/>
            <w:szCs w:val="20"/>
          </w:rPr>
          <w:t>.</w:t>
        </w:r>
      </w:ins>
      <w:del w:id="32" w:author="Microsoft Office 用户" w:date="2018-01-29T11:09:00Z">
        <w:r w:rsidR="003136DD" w:rsidDel="00F71A6D">
          <w:rPr>
            <w:rFonts w:ascii="Times New Roman" w:hAnsi="Times New Roman" w:cs="Times New Roman"/>
            <w:sz w:val="20"/>
            <w:szCs w:val="20"/>
          </w:rPr>
          <w:delText>,</w:delText>
        </w:r>
      </w:del>
      <w:r w:rsidR="003136DD">
        <w:rPr>
          <w:rFonts w:ascii="Times New Roman" w:hAnsi="Times New Roman" w:cs="Times New Roman"/>
          <w:sz w:val="20"/>
          <w:szCs w:val="20"/>
        </w:rPr>
        <w:t xml:space="preserve"> </w:t>
      </w:r>
      <w:ins w:id="33" w:author="Microsoft Office 用户" w:date="2018-01-29T11:09:00Z">
        <w:r w:rsidR="00F71A6D">
          <w:rPr>
            <w:rFonts w:ascii="Times New Roman" w:hAnsi="Times New Roman" w:cs="Times New Roman"/>
            <w:sz w:val="20"/>
            <w:szCs w:val="20"/>
          </w:rPr>
          <w:t>T</w:t>
        </w:r>
      </w:ins>
      <w:del w:id="34" w:author="Microsoft Office 用户" w:date="2018-01-29T11:09:00Z">
        <w:r w:rsidR="003136DD" w:rsidDel="00F71A6D">
          <w:rPr>
            <w:rFonts w:ascii="Times New Roman" w:hAnsi="Times New Roman" w:cs="Times New Roman"/>
            <w:sz w:val="20"/>
            <w:szCs w:val="20"/>
          </w:rPr>
          <w:delText>t</w:delText>
        </w:r>
      </w:del>
      <w:r w:rsidR="003136DD">
        <w:rPr>
          <w:rFonts w:ascii="Times New Roman" w:hAnsi="Times New Roman" w:cs="Times New Roman"/>
          <w:sz w:val="20"/>
          <w:szCs w:val="20"/>
        </w:rPr>
        <w:t xml:space="preserve">herefore, based on the predictable trajectory of vehicles, we </w:t>
      </w:r>
      <w:r w:rsidR="00F85CB3">
        <w:rPr>
          <w:rFonts w:ascii="Times New Roman" w:hAnsi="Times New Roman" w:cs="Times New Roman"/>
          <w:sz w:val="20"/>
          <w:szCs w:val="20"/>
        </w:rPr>
        <w:t xml:space="preserve">design a novel model and </w:t>
      </w:r>
      <w:r w:rsidR="003136DD">
        <w:rPr>
          <w:rFonts w:ascii="Times New Roman" w:hAnsi="Times New Roman" w:cs="Times New Roman"/>
          <w:sz w:val="20"/>
          <w:szCs w:val="20"/>
        </w:rPr>
        <w:t>present an</w:t>
      </w:r>
      <w:r w:rsidR="00E50924">
        <w:rPr>
          <w:rFonts w:ascii="Times New Roman" w:hAnsi="Times New Roman" w:cs="Times New Roman"/>
          <w:sz w:val="20"/>
          <w:szCs w:val="20"/>
        </w:rPr>
        <w:t xml:space="preserve"> approximation</w:t>
      </w:r>
      <w:r w:rsidR="003136DD">
        <w:rPr>
          <w:rFonts w:ascii="Times New Roman" w:hAnsi="Times New Roman" w:cs="Times New Roman"/>
          <w:sz w:val="20"/>
          <w:szCs w:val="20"/>
        </w:rPr>
        <w:t xml:space="preserve"> algorithm to select vehicles to participate in </w:t>
      </w:r>
      <w:r w:rsidR="003136DD" w:rsidRPr="003136DD">
        <w:rPr>
          <w:rFonts w:ascii="Times New Roman" w:hAnsi="Times New Roman" w:cs="Times New Roman"/>
          <w:sz w:val="20"/>
          <w:szCs w:val="20"/>
        </w:rPr>
        <w:t>urban sensing for maximizing spatiotemporal coverage</w:t>
      </w:r>
      <w:r w:rsidR="000665FD">
        <w:rPr>
          <w:rFonts w:ascii="Times New Roman" w:hAnsi="Times New Roman" w:cs="Times New Roman"/>
          <w:sz w:val="20"/>
          <w:szCs w:val="20"/>
        </w:rPr>
        <w:t xml:space="preserve"> with constrain</w:t>
      </w:r>
      <w:ins w:id="35" w:author="Microsoft Office 用户" w:date="2018-01-29T11:09:00Z">
        <w:r w:rsidR="00F71A6D">
          <w:rPr>
            <w:rFonts w:ascii="Times New Roman" w:hAnsi="Times New Roman" w:cs="Times New Roman"/>
            <w:sz w:val="20"/>
            <w:szCs w:val="20"/>
          </w:rPr>
          <w:t>ed</w:t>
        </w:r>
      </w:ins>
      <w:del w:id="36" w:author="Microsoft Office 用户" w:date="2018-01-29T11:09:00Z">
        <w:r w:rsidR="000665FD" w:rsidDel="00F71A6D">
          <w:rPr>
            <w:rFonts w:ascii="Times New Roman" w:hAnsi="Times New Roman" w:cs="Times New Roman"/>
            <w:sz w:val="20"/>
            <w:szCs w:val="20"/>
          </w:rPr>
          <w:delText>t</w:delText>
        </w:r>
      </w:del>
      <w:r w:rsidR="000665FD">
        <w:rPr>
          <w:rFonts w:ascii="Times New Roman" w:hAnsi="Times New Roman" w:cs="Times New Roman"/>
          <w:sz w:val="20"/>
          <w:szCs w:val="20"/>
        </w:rPr>
        <w:t xml:space="preserve"> sensing reward</w:t>
      </w:r>
      <w:r w:rsidR="003136DD" w:rsidRPr="003136DD">
        <w:rPr>
          <w:rFonts w:ascii="Times New Roman" w:hAnsi="Times New Roman" w:cs="Times New Roman"/>
          <w:sz w:val="20"/>
          <w:szCs w:val="20"/>
        </w:rPr>
        <w:t>.</w:t>
      </w:r>
      <w:r w:rsidR="003136DD">
        <w:rPr>
          <w:rFonts w:ascii="Times New Roman" w:hAnsi="Times New Roman" w:cs="Times New Roman"/>
          <w:sz w:val="20"/>
          <w:szCs w:val="20"/>
        </w:rPr>
        <w:t xml:space="preserve"> We theoretically prove that the selection of vehicles problem is NP-hard</w:t>
      </w:r>
      <w:r w:rsidR="000665FD">
        <w:rPr>
          <w:rFonts w:ascii="Times New Roman" w:hAnsi="Times New Roman" w:cs="Times New Roman"/>
          <w:sz w:val="20"/>
          <w:szCs w:val="20"/>
        </w:rPr>
        <w:t xml:space="preserve">, the proposed algorithm can achieve a performance guarantee no less than </w:t>
      </w:r>
      <m:oMath>
        <m:r>
          <m:rPr>
            <m:sty m:val="p"/>
          </m:rPr>
          <w:rPr>
            <w:rFonts w:ascii="Cambria Math" w:hAnsi="Cambria Math" w:cs="Times New Roman"/>
            <w:sz w:val="20"/>
            <w:szCs w:val="20"/>
          </w:rPr>
          <m:t>(</m:t>
        </m:r>
        <m:r>
          <w:rPr>
            <w:rFonts w:ascii="Cambria Math" w:hAnsi="Cambria Math" w:cs="Times New Roman"/>
            <w:sz w:val="20"/>
            <w:szCs w:val="20"/>
          </w:rPr>
          <m:t>1-1/e)</m:t>
        </m:r>
      </m:oMath>
      <w:r w:rsidR="000665FD">
        <w:rPr>
          <w:rFonts w:ascii="Times New Roman" w:hAnsi="Times New Roman" w:cs="Times New Roman"/>
          <w:sz w:val="20"/>
          <w:szCs w:val="20"/>
        </w:rPr>
        <w:t xml:space="preserve"> of theoretical optimum. The performance of our algorithm is s</w:t>
      </w:r>
      <w:del w:id="37" w:author="Microsoft Office 用户" w:date="2018-01-29T11:10:00Z">
        <w:r w:rsidR="000665FD" w:rsidDel="00F71A6D">
          <w:rPr>
            <w:rFonts w:ascii="Times New Roman" w:hAnsi="Times New Roman" w:cs="Times New Roman"/>
            <w:sz w:val="20"/>
            <w:szCs w:val="20"/>
          </w:rPr>
          <w:delText>t</w:delText>
        </w:r>
      </w:del>
      <w:r w:rsidR="000665FD">
        <w:rPr>
          <w:rFonts w:ascii="Times New Roman" w:hAnsi="Times New Roman" w:cs="Times New Roman"/>
          <w:sz w:val="20"/>
          <w:szCs w:val="20"/>
        </w:rPr>
        <w:t xml:space="preserve">imulated with real T-Drive trajectory dataset. The </w:t>
      </w:r>
      <w:r w:rsidR="00E50924">
        <w:rPr>
          <w:rFonts w:ascii="Times New Roman" w:hAnsi="Times New Roman" w:cs="Times New Roman"/>
          <w:sz w:val="20"/>
          <w:szCs w:val="20"/>
        </w:rPr>
        <w:t>results show</w:t>
      </w:r>
      <w:del w:id="38" w:author="Microsoft Office 用户" w:date="2018-01-29T11:10:00Z">
        <w:r w:rsidR="00E50924" w:rsidDel="00F71A6D">
          <w:rPr>
            <w:rFonts w:ascii="Times New Roman" w:hAnsi="Times New Roman" w:cs="Times New Roman"/>
            <w:sz w:val="20"/>
            <w:szCs w:val="20"/>
          </w:rPr>
          <w:delText>s</w:delText>
        </w:r>
      </w:del>
      <w:r w:rsidR="00E50924">
        <w:rPr>
          <w:rFonts w:ascii="Times New Roman" w:hAnsi="Times New Roman" w:cs="Times New Roman"/>
          <w:sz w:val="20"/>
          <w:szCs w:val="20"/>
        </w:rPr>
        <w:t xml:space="preserve"> that our algorithm achieves a good coverage closer to optimum and outperform some exiting alternative algorithms.</w:t>
      </w:r>
    </w:p>
    <w:p w14:paraId="692E4C26" w14:textId="77777777" w:rsidR="00E50924" w:rsidRPr="00A8066C" w:rsidRDefault="00E50924" w:rsidP="00A8066C">
      <w:pPr>
        <w:tabs>
          <w:tab w:val="left" w:pos="3518"/>
          <w:tab w:val="center" w:pos="4153"/>
        </w:tabs>
        <w:rPr>
          <w:rFonts w:ascii="Times New Roman" w:hAnsi="Times New Roman" w:cs="Times New Roman"/>
          <w:sz w:val="20"/>
          <w:szCs w:val="20"/>
        </w:rPr>
      </w:pPr>
      <w:r w:rsidRPr="00E50924">
        <w:rPr>
          <w:rFonts w:ascii="Times New Roman" w:hAnsi="Times New Roman" w:cs="Times New Roman"/>
          <w:b/>
          <w:sz w:val="20"/>
          <w:szCs w:val="20"/>
        </w:rPr>
        <w:t>Keywords</w:t>
      </w:r>
      <w:r w:rsidRPr="00E50924">
        <w:rPr>
          <w:rFonts w:ascii="Times New Roman" w:hAnsi="Times New Roman" w:cs="Times New Roman" w:hint="eastAsia"/>
          <w:b/>
          <w:sz w:val="20"/>
          <w:szCs w:val="20"/>
        </w:rPr>
        <w:t>—</w:t>
      </w:r>
      <w:r>
        <w:rPr>
          <w:rFonts w:ascii="Times New Roman" w:hAnsi="Times New Roman" w:cs="Times New Roman"/>
          <w:sz w:val="20"/>
          <w:szCs w:val="20"/>
        </w:rPr>
        <w:t>Mobile c</w:t>
      </w:r>
      <w:r>
        <w:rPr>
          <w:rFonts w:ascii="Times New Roman" w:hAnsi="Times New Roman" w:cs="Times New Roman" w:hint="eastAsia"/>
          <w:sz w:val="20"/>
          <w:szCs w:val="20"/>
        </w:rPr>
        <w:t>rowd</w:t>
      </w:r>
      <w:r>
        <w:rPr>
          <w:rFonts w:ascii="Times New Roman" w:hAnsi="Times New Roman" w:cs="Times New Roman"/>
          <w:sz w:val="20"/>
          <w:szCs w:val="20"/>
        </w:rPr>
        <w:t xml:space="preserve"> sensing, spatial temporal coverage,</w:t>
      </w:r>
      <w:r w:rsidRPr="00E50924">
        <w:rPr>
          <w:rFonts w:ascii="Times New Roman" w:hAnsi="Times New Roman" w:cs="Times New Roman"/>
          <w:sz w:val="20"/>
          <w:szCs w:val="20"/>
        </w:rPr>
        <w:t xml:space="preserve"> </w:t>
      </w:r>
      <w:r>
        <w:rPr>
          <w:rFonts w:ascii="Times New Roman" w:hAnsi="Times New Roman" w:cs="Times New Roman"/>
          <w:sz w:val="20"/>
          <w:szCs w:val="20"/>
        </w:rPr>
        <w:t>approximation algorithm, performance guarantee</w:t>
      </w:r>
    </w:p>
    <w:p w14:paraId="302C4817" w14:textId="77777777" w:rsidR="006E31E1" w:rsidRPr="00D1529E" w:rsidRDefault="00612DE2" w:rsidP="00612DE2">
      <w:pPr>
        <w:tabs>
          <w:tab w:val="left" w:pos="3518"/>
          <w:tab w:val="center" w:pos="4153"/>
        </w:tabs>
        <w:jc w:val="center"/>
        <w:rPr>
          <w:rFonts w:ascii="Times New Roman" w:hAnsi="Times New Roman" w:cs="Times New Roman"/>
          <w:b/>
          <w:sz w:val="20"/>
          <w:szCs w:val="20"/>
        </w:rPr>
      </w:pPr>
      <w:r>
        <w:rPr>
          <w:rFonts w:ascii="Times New Roman" w:hAnsi="Times New Roman" w:cs="Times New Roman"/>
          <w:b/>
          <w:sz w:val="20"/>
          <w:szCs w:val="20"/>
        </w:rPr>
        <w:t>INTRODUTION</w:t>
      </w:r>
    </w:p>
    <w:p w14:paraId="2DD65E9E" w14:textId="77777777" w:rsidR="00E535B5" w:rsidRDefault="001016A5" w:rsidP="00012571">
      <w:pPr>
        <w:ind w:firstLine="420"/>
        <w:rPr>
          <w:rFonts w:ascii="Times New Roman" w:hAnsi="Times New Roman" w:cs="Times New Roman"/>
          <w:sz w:val="20"/>
          <w:szCs w:val="20"/>
        </w:rPr>
      </w:pPr>
      <w:r>
        <w:rPr>
          <w:rFonts w:ascii="Times New Roman" w:hAnsi="Times New Roman" w:cs="Times New Roman"/>
          <w:sz w:val="20"/>
          <w:szCs w:val="20"/>
        </w:rPr>
        <w:t xml:space="preserve">With </w:t>
      </w:r>
      <w:r w:rsidR="00012571" w:rsidRPr="00FD26D0">
        <w:rPr>
          <w:rFonts w:ascii="Times New Roman" w:hAnsi="Times New Roman" w:cs="Times New Roman"/>
          <w:sz w:val="20"/>
          <w:szCs w:val="20"/>
        </w:rPr>
        <w:t>the rapid advance of sensing, communication, and mobile computing, mobile crowd</w:t>
      </w:r>
      <w:r w:rsidR="00543A4C">
        <w:rPr>
          <w:rFonts w:ascii="Times New Roman" w:hAnsi="Times New Roman" w:cs="Times New Roman"/>
          <w:sz w:val="20"/>
          <w:szCs w:val="20"/>
        </w:rPr>
        <w:t>-</w:t>
      </w:r>
      <w:r w:rsidR="00012571" w:rsidRPr="00FD26D0">
        <w:rPr>
          <w:rFonts w:ascii="Times New Roman" w:hAnsi="Times New Roman" w:cs="Times New Roman"/>
          <w:sz w:val="20"/>
          <w:szCs w:val="20"/>
        </w:rPr>
        <w:t>sensing</w:t>
      </w:r>
      <w:r>
        <w:rPr>
          <w:rFonts w:ascii="Times New Roman" w:hAnsi="Times New Roman" w:cs="Times New Roman"/>
          <w:sz w:val="20"/>
          <w:szCs w:val="20"/>
        </w:rPr>
        <w:t xml:space="preserve"> </w:t>
      </w:r>
      <w:r w:rsidR="00E913DB">
        <w:rPr>
          <w:rFonts w:ascii="Times New Roman" w:hAnsi="Times New Roman" w:cs="Times New Roman" w:hint="eastAsia"/>
          <w:sz w:val="20"/>
          <w:szCs w:val="20"/>
        </w:rPr>
        <w:t>[</w:t>
      </w:r>
      <w:r w:rsidR="00E913DB">
        <w:rPr>
          <w:rFonts w:ascii="Times New Roman" w:hAnsi="Times New Roman" w:cs="Times New Roman"/>
          <w:sz w:val="20"/>
          <w:szCs w:val="20"/>
        </w:rPr>
        <w:t>1]</w:t>
      </w:r>
      <w:r w:rsidR="00D1529E">
        <w:rPr>
          <w:rFonts w:ascii="Times New Roman" w:hAnsi="Times New Roman" w:cs="Times New Roman"/>
          <w:sz w:val="20"/>
          <w:szCs w:val="20"/>
        </w:rPr>
        <w:t xml:space="preserve"> </w:t>
      </w:r>
      <w:r w:rsidR="00012571" w:rsidRPr="00FD26D0">
        <w:rPr>
          <w:rFonts w:ascii="Times New Roman" w:hAnsi="Times New Roman" w:cs="Times New Roman"/>
          <w:sz w:val="20"/>
          <w:szCs w:val="20"/>
        </w:rPr>
        <w:t xml:space="preserve">has </w:t>
      </w:r>
      <w:r w:rsidR="00012571">
        <w:rPr>
          <w:rFonts w:ascii="Times New Roman" w:hAnsi="Times New Roman" w:cs="Times New Roman" w:hint="eastAsia"/>
          <w:sz w:val="20"/>
          <w:szCs w:val="20"/>
        </w:rPr>
        <w:t>bec</w:t>
      </w:r>
      <w:r w:rsidR="00012571">
        <w:rPr>
          <w:rFonts w:ascii="Times New Roman" w:hAnsi="Times New Roman" w:cs="Times New Roman"/>
          <w:sz w:val="20"/>
          <w:szCs w:val="20"/>
        </w:rPr>
        <w:t>o</w:t>
      </w:r>
      <w:r w:rsidR="00012571">
        <w:rPr>
          <w:rFonts w:ascii="Times New Roman" w:hAnsi="Times New Roman" w:cs="Times New Roman" w:hint="eastAsia"/>
          <w:sz w:val="20"/>
          <w:szCs w:val="20"/>
        </w:rPr>
        <w:t>me</w:t>
      </w:r>
      <w:r w:rsidR="00012571" w:rsidRPr="00FD26D0">
        <w:rPr>
          <w:rFonts w:ascii="Times New Roman" w:hAnsi="Times New Roman" w:cs="Times New Roman"/>
          <w:sz w:val="20"/>
          <w:szCs w:val="20"/>
        </w:rPr>
        <w:t xml:space="preserve"> a paradigm</w:t>
      </w:r>
      <w:r w:rsidR="00012571">
        <w:rPr>
          <w:rFonts w:ascii="Times New Roman" w:hAnsi="Times New Roman" w:cs="Times New Roman"/>
          <w:sz w:val="20"/>
          <w:szCs w:val="20"/>
        </w:rPr>
        <w:t xml:space="preserve"> att</w:t>
      </w:r>
      <w:ins w:id="39" w:author="Microsoft Office 用户" w:date="2018-01-29T11:12:00Z">
        <w:r w:rsidR="00F71A6D">
          <w:rPr>
            <w:rFonts w:ascii="Times New Roman" w:hAnsi="Times New Roman" w:cs="Times New Roman"/>
            <w:sz w:val="20"/>
            <w:szCs w:val="20"/>
          </w:rPr>
          <w:t>racting</w:t>
        </w:r>
      </w:ins>
      <w:del w:id="40" w:author="Microsoft Office 用户" w:date="2018-01-29T11:12:00Z">
        <w:r w:rsidR="00012571" w:rsidDel="00F71A6D">
          <w:rPr>
            <w:rFonts w:ascii="Times New Roman" w:hAnsi="Times New Roman" w:cs="Times New Roman"/>
            <w:sz w:val="20"/>
            <w:szCs w:val="20"/>
          </w:rPr>
          <w:delText>ached</w:delText>
        </w:r>
      </w:del>
      <w:r w:rsidR="00012571">
        <w:rPr>
          <w:rFonts w:ascii="Times New Roman" w:hAnsi="Times New Roman" w:cs="Times New Roman"/>
          <w:sz w:val="20"/>
          <w:szCs w:val="20"/>
        </w:rPr>
        <w:t xml:space="preserve"> much attention</w:t>
      </w:r>
      <w:r w:rsidR="00012571" w:rsidRPr="00FD26D0">
        <w:rPr>
          <w:rFonts w:ascii="Times New Roman" w:hAnsi="Times New Roman" w:cs="Times New Roman"/>
          <w:sz w:val="20"/>
          <w:szCs w:val="20"/>
        </w:rPr>
        <w:t xml:space="preserve"> for </w:t>
      </w:r>
      <w:ins w:id="41" w:author="Microsoft Office 用户" w:date="2018-01-29T11:11:00Z">
        <w:r w:rsidR="00F71A6D">
          <w:rPr>
            <w:rFonts w:ascii="Times New Roman" w:hAnsi="Times New Roman" w:cs="Times New Roman"/>
            <w:sz w:val="20"/>
            <w:szCs w:val="20"/>
          </w:rPr>
          <w:t>collecting</w:t>
        </w:r>
      </w:ins>
      <w:del w:id="42" w:author="Microsoft Office 用户" w:date="2018-01-29T11:11:00Z">
        <w:r w:rsidR="00012571" w:rsidDel="00F71A6D">
          <w:rPr>
            <w:rFonts w:ascii="Times New Roman" w:hAnsi="Times New Roman" w:cs="Times New Roman" w:hint="eastAsia"/>
            <w:sz w:val="20"/>
            <w:szCs w:val="20"/>
          </w:rPr>
          <w:delText>gathering</w:delText>
        </w:r>
      </w:del>
      <w:r w:rsidR="00012571" w:rsidRPr="00FD26D0">
        <w:rPr>
          <w:rFonts w:ascii="Times New Roman" w:hAnsi="Times New Roman" w:cs="Times New Roman"/>
          <w:sz w:val="20"/>
          <w:szCs w:val="20"/>
        </w:rPr>
        <w:t xml:space="preserve"> distribute sensory data </w:t>
      </w:r>
      <w:ins w:id="43" w:author="Microsoft Office 用户" w:date="2018-01-29T11:13:00Z">
        <w:r w:rsidR="00F71A6D">
          <w:rPr>
            <w:rFonts w:ascii="Times New Roman" w:hAnsi="Times New Roman" w:cs="Times New Roman"/>
            <w:sz w:val="20"/>
            <w:szCs w:val="20"/>
          </w:rPr>
          <w:t>and</w:t>
        </w:r>
      </w:ins>
      <w:del w:id="44" w:author="Microsoft Office 用户" w:date="2018-01-29T11:13:00Z">
        <w:r w:rsidR="00012571" w:rsidRPr="00FD26D0" w:rsidDel="00F71A6D">
          <w:rPr>
            <w:rFonts w:ascii="Times New Roman" w:hAnsi="Times New Roman" w:cs="Times New Roman"/>
            <w:sz w:val="20"/>
            <w:szCs w:val="20"/>
          </w:rPr>
          <w:delText>to</w:delText>
        </w:r>
      </w:del>
      <w:r w:rsidR="00012571" w:rsidRPr="00FD26D0">
        <w:rPr>
          <w:rFonts w:ascii="Times New Roman" w:hAnsi="Times New Roman" w:cs="Times New Roman"/>
          <w:sz w:val="20"/>
          <w:szCs w:val="20"/>
        </w:rPr>
        <w:t xml:space="preserve"> </w:t>
      </w:r>
      <w:ins w:id="45" w:author="Microsoft Office 用户" w:date="2018-01-29T11:13:00Z">
        <w:r w:rsidR="00F71A6D">
          <w:rPr>
            <w:rFonts w:ascii="Times New Roman" w:hAnsi="Times New Roman" w:cs="Times New Roman"/>
            <w:sz w:val="20"/>
            <w:szCs w:val="20"/>
          </w:rPr>
          <w:t>distributing</w:t>
        </w:r>
      </w:ins>
      <w:del w:id="46" w:author="Microsoft Office 用户" w:date="2018-01-29T11:13:00Z">
        <w:r w:rsidR="00012571" w:rsidRPr="00FD26D0" w:rsidDel="00F71A6D">
          <w:rPr>
            <w:rFonts w:ascii="Times New Roman" w:hAnsi="Times New Roman" w:cs="Times New Roman"/>
            <w:sz w:val="20"/>
            <w:szCs w:val="20"/>
          </w:rPr>
          <w:delText>share</w:delText>
        </w:r>
      </w:del>
      <w:r w:rsidR="00012571" w:rsidRPr="00FD26D0">
        <w:rPr>
          <w:rFonts w:ascii="Times New Roman" w:hAnsi="Times New Roman" w:cs="Times New Roman"/>
          <w:sz w:val="20"/>
          <w:szCs w:val="20"/>
        </w:rPr>
        <w:t xml:space="preserve"> </w:t>
      </w:r>
      <w:del w:id="47" w:author="Microsoft Office 用户" w:date="2018-01-29T11:13:00Z">
        <w:r w:rsidR="00012571" w:rsidRPr="00FD26D0" w:rsidDel="00F71A6D">
          <w:rPr>
            <w:rFonts w:ascii="Times New Roman" w:hAnsi="Times New Roman" w:cs="Times New Roman"/>
            <w:sz w:val="20"/>
            <w:szCs w:val="20"/>
          </w:rPr>
          <w:delText xml:space="preserve">with </w:delText>
        </w:r>
      </w:del>
      <w:ins w:id="48" w:author="Microsoft Office 用户" w:date="2018-01-29T11:13:00Z">
        <w:r w:rsidR="00F71A6D">
          <w:rPr>
            <w:rFonts w:ascii="Times New Roman" w:hAnsi="Times New Roman" w:cs="Times New Roman"/>
            <w:sz w:val="20"/>
            <w:szCs w:val="20"/>
          </w:rPr>
          <w:t>to</w:t>
        </w:r>
        <w:r w:rsidR="00F71A6D" w:rsidRPr="00FD26D0">
          <w:rPr>
            <w:rFonts w:ascii="Times New Roman" w:hAnsi="Times New Roman" w:cs="Times New Roman"/>
            <w:sz w:val="20"/>
            <w:szCs w:val="20"/>
          </w:rPr>
          <w:t xml:space="preserve"> </w:t>
        </w:r>
      </w:ins>
      <w:r w:rsidR="00012571" w:rsidRPr="00FD26D0">
        <w:rPr>
          <w:rFonts w:ascii="Times New Roman" w:hAnsi="Times New Roman" w:cs="Times New Roman"/>
          <w:sz w:val="20"/>
          <w:szCs w:val="20"/>
        </w:rPr>
        <w:t>the general public. With the help of mobile crowd</w:t>
      </w:r>
      <w:r w:rsidR="00543A4C">
        <w:rPr>
          <w:rFonts w:ascii="Times New Roman" w:hAnsi="Times New Roman" w:cs="Times New Roman"/>
          <w:sz w:val="20"/>
          <w:szCs w:val="20"/>
        </w:rPr>
        <w:t>-</w:t>
      </w:r>
      <w:r w:rsidR="00012571" w:rsidRPr="00FD26D0">
        <w:rPr>
          <w:rFonts w:ascii="Times New Roman" w:hAnsi="Times New Roman" w:cs="Times New Roman"/>
          <w:sz w:val="20"/>
          <w:szCs w:val="20"/>
        </w:rPr>
        <w:t>sensing the cost o</w:t>
      </w:r>
      <w:ins w:id="49" w:author="Microsoft Office 用户" w:date="2018-01-29T11:13:00Z">
        <w:r w:rsidR="002360E1">
          <w:rPr>
            <w:rFonts w:ascii="Times New Roman" w:hAnsi="Times New Roman" w:cs="Times New Roman"/>
            <w:sz w:val="20"/>
            <w:szCs w:val="20"/>
          </w:rPr>
          <w:t>f</w:t>
        </w:r>
      </w:ins>
      <w:del w:id="50" w:author="Microsoft Office 用户" w:date="2018-01-29T11:13:00Z">
        <w:r w:rsidR="00012571" w:rsidRPr="00FD26D0" w:rsidDel="002360E1">
          <w:rPr>
            <w:rFonts w:ascii="Times New Roman" w:hAnsi="Times New Roman" w:cs="Times New Roman"/>
            <w:sz w:val="20"/>
            <w:szCs w:val="20"/>
          </w:rPr>
          <w:delText>f many</w:delText>
        </w:r>
      </w:del>
      <w:r w:rsidR="00012571" w:rsidRPr="00FD26D0">
        <w:rPr>
          <w:rFonts w:ascii="Times New Roman" w:hAnsi="Times New Roman" w:cs="Times New Roman"/>
          <w:sz w:val="20"/>
          <w:szCs w:val="20"/>
        </w:rPr>
        <w:t xml:space="preserve"> data collection and dissemination tasks over wide range of region can be significantly reduced. Being carried by</w:t>
      </w:r>
      <w:del w:id="51" w:author="Microsoft Office 用户" w:date="2018-01-29T11:21:00Z">
        <w:r w:rsidR="00012571" w:rsidRPr="00FD26D0" w:rsidDel="002360E1">
          <w:rPr>
            <w:rFonts w:ascii="Times New Roman" w:hAnsi="Times New Roman" w:cs="Times New Roman"/>
            <w:sz w:val="20"/>
            <w:szCs w:val="20"/>
          </w:rPr>
          <w:delText xml:space="preserve"> human</w:delText>
        </w:r>
      </w:del>
      <w:r w:rsidR="00012571" w:rsidRPr="00FD26D0">
        <w:rPr>
          <w:rFonts w:ascii="Times New Roman" w:hAnsi="Times New Roman" w:cs="Times New Roman"/>
          <w:sz w:val="20"/>
          <w:szCs w:val="20"/>
        </w:rPr>
        <w:t xml:space="preserve"> user</w:t>
      </w:r>
      <w:ins w:id="52" w:author="Microsoft Office 用户" w:date="2018-01-29T11:21:00Z">
        <w:r w:rsidR="002360E1">
          <w:rPr>
            <w:rFonts w:ascii="Times New Roman" w:hAnsi="Times New Roman" w:cs="Times New Roman"/>
            <w:sz w:val="20"/>
            <w:szCs w:val="20"/>
          </w:rPr>
          <w:t>s</w:t>
        </w:r>
      </w:ins>
      <w:r w:rsidR="00012571" w:rsidRPr="00FD26D0">
        <w:rPr>
          <w:rFonts w:ascii="Times New Roman" w:hAnsi="Times New Roman" w:cs="Times New Roman"/>
          <w:sz w:val="20"/>
          <w:szCs w:val="20"/>
        </w:rPr>
        <w:t xml:space="preserve"> </w:t>
      </w:r>
      <w:del w:id="53" w:author="Microsoft Office 用户" w:date="2018-01-29T11:21:00Z">
        <w:r w:rsidR="00012571" w:rsidRPr="00FD26D0" w:rsidDel="002360E1">
          <w:rPr>
            <w:rFonts w:ascii="Times New Roman" w:hAnsi="Times New Roman" w:cs="Times New Roman"/>
            <w:sz w:val="20"/>
            <w:szCs w:val="20"/>
          </w:rPr>
          <w:delText xml:space="preserve">who </w:delText>
        </w:r>
      </w:del>
      <w:r w:rsidR="00012571" w:rsidRPr="00FD26D0">
        <w:rPr>
          <w:rFonts w:ascii="Times New Roman" w:hAnsi="Times New Roman" w:cs="Times New Roman"/>
          <w:sz w:val="20"/>
          <w:szCs w:val="20"/>
        </w:rPr>
        <w:t>locat</w:t>
      </w:r>
      <w:ins w:id="54" w:author="Microsoft Office 用户" w:date="2018-01-29T11:21:00Z">
        <w:r w:rsidR="002360E1">
          <w:rPr>
            <w:rFonts w:ascii="Times New Roman" w:hAnsi="Times New Roman" w:cs="Times New Roman"/>
            <w:sz w:val="20"/>
            <w:szCs w:val="20"/>
          </w:rPr>
          <w:t>ing</w:t>
        </w:r>
      </w:ins>
      <w:del w:id="55" w:author="Microsoft Office 用户" w:date="2018-01-29T11:21:00Z">
        <w:r w:rsidR="00012571" w:rsidRPr="00FD26D0" w:rsidDel="002360E1">
          <w:rPr>
            <w:rFonts w:ascii="Times New Roman" w:hAnsi="Times New Roman" w:cs="Times New Roman"/>
            <w:sz w:val="20"/>
            <w:szCs w:val="20"/>
          </w:rPr>
          <w:delText>e</w:delText>
        </w:r>
      </w:del>
      <w:r w:rsidR="00012571" w:rsidRPr="00FD26D0">
        <w:rPr>
          <w:rFonts w:ascii="Times New Roman" w:hAnsi="Times New Roman" w:cs="Times New Roman"/>
          <w:sz w:val="20"/>
          <w:szCs w:val="20"/>
        </w:rPr>
        <w:t xml:space="preserve"> in different place, smartphone</w:t>
      </w:r>
      <w:ins w:id="56" w:author="Microsoft Office 用户" w:date="2018-01-29T11:22:00Z">
        <w:r w:rsidR="002360E1">
          <w:rPr>
            <w:rFonts w:ascii="Times New Roman" w:hAnsi="Times New Roman" w:cs="Times New Roman"/>
            <w:sz w:val="20"/>
            <w:szCs w:val="20"/>
          </w:rPr>
          <w:t>s</w:t>
        </w:r>
      </w:ins>
      <w:r w:rsidR="00012571" w:rsidRPr="00FD26D0">
        <w:rPr>
          <w:rFonts w:ascii="Times New Roman" w:hAnsi="Times New Roman" w:cs="Times New Roman"/>
          <w:sz w:val="20"/>
          <w:szCs w:val="20"/>
        </w:rPr>
        <w:t xml:space="preserve"> can easily collect ubiquitous data and share</w:t>
      </w:r>
      <w:del w:id="57" w:author="Microsoft Office 用户" w:date="2018-01-29T11:22:00Z">
        <w:r w:rsidR="00012571" w:rsidRPr="00FD26D0" w:rsidDel="002360E1">
          <w:rPr>
            <w:rFonts w:ascii="Times New Roman" w:hAnsi="Times New Roman" w:cs="Times New Roman"/>
            <w:sz w:val="20"/>
            <w:szCs w:val="20"/>
          </w:rPr>
          <w:delText xml:space="preserve"> such</w:delText>
        </w:r>
      </w:del>
      <w:r w:rsidR="00012571" w:rsidRPr="00FD26D0">
        <w:rPr>
          <w:rFonts w:ascii="Times New Roman" w:hAnsi="Times New Roman" w:cs="Times New Roman"/>
          <w:sz w:val="20"/>
          <w:szCs w:val="20"/>
        </w:rPr>
        <w:t xml:space="preserve"> data with </w:t>
      </w:r>
      <w:del w:id="58" w:author="Microsoft Office 用户" w:date="2018-01-29T11:22:00Z">
        <w:r w:rsidR="00012571" w:rsidRPr="00FD26D0" w:rsidDel="002360E1">
          <w:rPr>
            <w:rFonts w:ascii="Times New Roman" w:hAnsi="Times New Roman" w:cs="Times New Roman"/>
            <w:sz w:val="20"/>
            <w:szCs w:val="20"/>
          </w:rPr>
          <w:delText xml:space="preserve">a large number of </w:delText>
        </w:r>
      </w:del>
      <w:r w:rsidR="00012571" w:rsidRPr="00FD26D0">
        <w:rPr>
          <w:rFonts w:ascii="Times New Roman" w:hAnsi="Times New Roman" w:cs="Times New Roman"/>
          <w:sz w:val="20"/>
          <w:szCs w:val="20"/>
        </w:rPr>
        <w:t>potential users</w:t>
      </w:r>
      <w:ins w:id="59" w:author="Microsoft Office 用户" w:date="2018-01-29T11:22:00Z">
        <w:r w:rsidR="002360E1">
          <w:rPr>
            <w:rFonts w:ascii="Times New Roman" w:hAnsi="Times New Roman" w:cs="Times New Roman"/>
            <w:sz w:val="20"/>
            <w:szCs w:val="20"/>
          </w:rPr>
          <w:t xml:space="preserve"> in neighborhood</w:t>
        </w:r>
      </w:ins>
      <w:r w:rsidR="00012571" w:rsidRPr="00FD26D0">
        <w:rPr>
          <w:rFonts w:ascii="Times New Roman" w:hAnsi="Times New Roman" w:cs="Times New Roman"/>
          <w:sz w:val="20"/>
          <w:szCs w:val="20"/>
        </w:rPr>
        <w:t xml:space="preserve"> [2]</w:t>
      </w:r>
      <w:r w:rsidR="007A25B9">
        <w:rPr>
          <w:rFonts w:ascii="Times New Roman" w:hAnsi="Times New Roman" w:cs="Times New Roman"/>
          <w:sz w:val="20"/>
          <w:szCs w:val="20"/>
        </w:rPr>
        <w:t xml:space="preserve">, </w:t>
      </w:r>
      <w:r w:rsidR="00012571" w:rsidRPr="00FD26D0">
        <w:rPr>
          <w:rFonts w:ascii="Times New Roman" w:hAnsi="Times New Roman" w:cs="Times New Roman"/>
          <w:sz w:val="20"/>
          <w:szCs w:val="20"/>
        </w:rPr>
        <w:t>[3].</w:t>
      </w:r>
      <w:r w:rsidR="00012571">
        <w:rPr>
          <w:rFonts w:ascii="Times New Roman" w:hAnsi="Times New Roman" w:cs="Times New Roman"/>
          <w:sz w:val="20"/>
          <w:szCs w:val="20"/>
        </w:rPr>
        <w:t xml:space="preserve"> </w:t>
      </w:r>
      <w:r w:rsidR="00432167">
        <w:rPr>
          <w:rFonts w:ascii="Times New Roman" w:hAnsi="Times New Roman" w:cs="Times New Roman"/>
          <w:sz w:val="20"/>
          <w:szCs w:val="20"/>
        </w:rPr>
        <w:t xml:space="preserve">The </w:t>
      </w:r>
      <w:r w:rsidR="00012571">
        <w:rPr>
          <w:rFonts w:ascii="Times New Roman" w:hAnsi="Times New Roman" w:cs="Times New Roman"/>
          <w:sz w:val="20"/>
          <w:szCs w:val="20"/>
        </w:rPr>
        <w:t>vehicle-based mobile crowd</w:t>
      </w:r>
      <w:r w:rsidR="00543A4C">
        <w:rPr>
          <w:rFonts w:ascii="Times New Roman" w:hAnsi="Times New Roman" w:cs="Times New Roman"/>
          <w:sz w:val="20"/>
          <w:szCs w:val="20"/>
        </w:rPr>
        <w:t>-</w:t>
      </w:r>
      <w:r w:rsidR="00012571">
        <w:rPr>
          <w:rFonts w:ascii="Times New Roman" w:hAnsi="Times New Roman" w:cs="Times New Roman"/>
          <w:sz w:val="20"/>
          <w:szCs w:val="20"/>
        </w:rPr>
        <w:t xml:space="preserve">sensing </w:t>
      </w:r>
      <w:r w:rsidR="00432167">
        <w:rPr>
          <w:rFonts w:ascii="Times New Roman" w:hAnsi="Times New Roman" w:cs="Times New Roman"/>
          <w:sz w:val="20"/>
          <w:szCs w:val="20"/>
        </w:rPr>
        <w:t>with similar mobility, distribut</w:t>
      </w:r>
      <w:ins w:id="60" w:author="Microsoft Office 用户" w:date="2018-01-29T11:23:00Z">
        <w:r w:rsidR="002360E1">
          <w:rPr>
            <w:rFonts w:ascii="Times New Roman" w:hAnsi="Times New Roman" w:cs="Times New Roman"/>
            <w:sz w:val="20"/>
            <w:szCs w:val="20"/>
          </w:rPr>
          <w:t>ed</w:t>
        </w:r>
      </w:ins>
      <w:del w:id="61" w:author="Microsoft Office 用户" w:date="2018-01-29T11:23:00Z">
        <w:r w:rsidR="00432167" w:rsidDel="002360E1">
          <w:rPr>
            <w:rFonts w:ascii="Times New Roman" w:hAnsi="Times New Roman" w:cs="Times New Roman"/>
            <w:sz w:val="20"/>
            <w:szCs w:val="20"/>
          </w:rPr>
          <w:delText>ion</w:delText>
        </w:r>
      </w:del>
      <w:r w:rsidR="00432167">
        <w:rPr>
          <w:rFonts w:ascii="Times New Roman" w:hAnsi="Times New Roman" w:cs="Times New Roman"/>
          <w:sz w:val="20"/>
          <w:szCs w:val="20"/>
        </w:rPr>
        <w:t xml:space="preserve"> in large </w:t>
      </w:r>
      <w:r w:rsidR="00012571">
        <w:rPr>
          <w:rFonts w:ascii="Times New Roman" w:hAnsi="Times New Roman" w:cs="Times New Roman"/>
          <w:sz w:val="20"/>
          <w:szCs w:val="20"/>
        </w:rPr>
        <w:t xml:space="preserve">is evolving rapidly. </w:t>
      </w:r>
      <w:r w:rsidR="00E535B5">
        <w:rPr>
          <w:rFonts w:ascii="Times New Roman" w:hAnsi="Times New Roman" w:cs="Times New Roman"/>
          <w:sz w:val="20"/>
          <w:szCs w:val="20"/>
        </w:rPr>
        <w:t xml:space="preserve">Equipped with </w:t>
      </w:r>
      <w:ins w:id="62" w:author="Microsoft Office 用户" w:date="2018-01-29T19:47:00Z">
        <w:r w:rsidR="000271E8">
          <w:rPr>
            <w:rFonts w:ascii="Times New Roman" w:hAnsi="Times New Roman" w:cs="Times New Roman"/>
            <w:sz w:val="20"/>
            <w:szCs w:val="20"/>
          </w:rPr>
          <w:t xml:space="preserve">various </w:t>
        </w:r>
      </w:ins>
      <w:r w:rsidR="00E535B5">
        <w:rPr>
          <w:rFonts w:ascii="Times New Roman" w:hAnsi="Times New Roman" w:cs="Times New Roman"/>
          <w:sz w:val="20"/>
          <w:szCs w:val="20"/>
        </w:rPr>
        <w:t>onboard sensors such as GPS, video cameras</w:t>
      </w:r>
      <w:ins w:id="63" w:author="Microsoft Office 用户" w:date="2018-01-29T20:03:00Z">
        <w:r w:rsidR="00BC056E">
          <w:rPr>
            <w:rFonts w:ascii="Times New Roman" w:hAnsi="Times New Roman" w:cs="Times New Roman"/>
            <w:sz w:val="20"/>
            <w:szCs w:val="20"/>
          </w:rPr>
          <w:t xml:space="preserve">, </w:t>
        </w:r>
      </w:ins>
      <w:ins w:id="64" w:author="Microsoft Office 用户" w:date="2018-01-29T20:05:00Z">
        <w:r w:rsidR="00BC056E">
          <w:rPr>
            <w:rFonts w:ascii="Times New Roman" w:hAnsi="Times New Roman" w:cs="Times New Roman"/>
            <w:sz w:val="20"/>
            <w:szCs w:val="20"/>
          </w:rPr>
          <w:t>gas sensor</w:t>
        </w:r>
      </w:ins>
      <w:r w:rsidR="00E535B5">
        <w:rPr>
          <w:rFonts w:ascii="Times New Roman" w:hAnsi="Times New Roman" w:cs="Times New Roman"/>
          <w:sz w:val="20"/>
          <w:szCs w:val="20"/>
        </w:rPr>
        <w:t xml:space="preserve"> and</w:t>
      </w:r>
      <w:ins w:id="65" w:author="Microsoft Office 用户" w:date="2018-01-29T20:11:00Z">
        <w:r w:rsidR="00BC056E">
          <w:rPr>
            <w:rFonts w:ascii="Times New Roman" w:hAnsi="Times New Roman" w:cs="Times New Roman"/>
            <w:sz w:val="20"/>
            <w:szCs w:val="20"/>
          </w:rPr>
          <w:t xml:space="preserve"> </w:t>
        </w:r>
        <w:r w:rsidR="00BC056E">
          <w:rPr>
            <w:rFonts w:ascii="Times New Roman" w:hAnsi="Times New Roman" w:cs="Times New Roman" w:hint="eastAsia"/>
            <w:sz w:val="20"/>
            <w:szCs w:val="20"/>
          </w:rPr>
          <w:t>also</w:t>
        </w:r>
      </w:ins>
      <w:r w:rsidR="00E535B5">
        <w:rPr>
          <w:rFonts w:ascii="Times New Roman" w:hAnsi="Times New Roman" w:cs="Times New Roman"/>
          <w:sz w:val="20"/>
          <w:szCs w:val="20"/>
        </w:rPr>
        <w:t xml:space="preserve"> </w:t>
      </w:r>
      <w:r w:rsidR="00E535B5" w:rsidRPr="00E535B5">
        <w:rPr>
          <w:rFonts w:ascii="Times New Roman" w:hAnsi="Times New Roman" w:cs="Times New Roman"/>
          <w:sz w:val="20"/>
          <w:szCs w:val="20"/>
        </w:rPr>
        <w:t>communication module</w:t>
      </w:r>
      <w:del w:id="66" w:author="Microsoft Office 用户" w:date="2018-01-29T20:11:00Z">
        <w:r w:rsidR="004401F4" w:rsidDel="00BC056E">
          <w:rPr>
            <w:rFonts w:ascii="Times New Roman" w:hAnsi="Times New Roman" w:cs="Times New Roman"/>
            <w:sz w:val="20"/>
            <w:szCs w:val="20"/>
          </w:rPr>
          <w:delText xml:space="preserve"> and so on</w:delText>
        </w:r>
      </w:del>
      <w:r w:rsidR="004401F4">
        <w:rPr>
          <w:rFonts w:ascii="Times New Roman" w:hAnsi="Times New Roman" w:cs="Times New Roman"/>
          <w:sz w:val="20"/>
          <w:szCs w:val="20"/>
        </w:rPr>
        <w:t xml:space="preserve">, </w:t>
      </w:r>
      <w:r w:rsidR="00E94E3B">
        <w:rPr>
          <w:rFonts w:ascii="Times New Roman" w:hAnsi="Times New Roman" w:cs="Times New Roman"/>
          <w:sz w:val="20"/>
          <w:szCs w:val="20"/>
        </w:rPr>
        <w:t>a vehicle</w:t>
      </w:r>
      <w:del w:id="67" w:author="Microsoft Office 用户" w:date="2018-01-29T19:43:00Z">
        <w:r w:rsidR="00E535B5" w:rsidDel="0053644F">
          <w:rPr>
            <w:rFonts w:ascii="Times New Roman" w:hAnsi="Times New Roman" w:cs="Times New Roman"/>
            <w:sz w:val="20"/>
            <w:szCs w:val="20"/>
          </w:rPr>
          <w:delText xml:space="preserve"> </w:delText>
        </w:r>
        <w:r w:rsidR="00F651A5" w:rsidDel="0053644F">
          <w:rPr>
            <w:rFonts w:ascii="Times New Roman" w:hAnsi="Times New Roman" w:cs="Times New Roman"/>
            <w:sz w:val="20"/>
            <w:szCs w:val="20"/>
          </w:rPr>
          <w:delText xml:space="preserve">also </w:delText>
        </w:r>
        <w:r w:rsidR="00E535B5" w:rsidDel="0053644F">
          <w:rPr>
            <w:rFonts w:ascii="Times New Roman" w:hAnsi="Times New Roman" w:cs="Times New Roman"/>
            <w:sz w:val="20"/>
            <w:szCs w:val="20"/>
          </w:rPr>
          <w:delText>can</w:delText>
        </w:r>
      </w:del>
      <w:r w:rsidR="00E535B5">
        <w:rPr>
          <w:rFonts w:ascii="Times New Roman" w:hAnsi="Times New Roman" w:cs="Times New Roman"/>
          <w:sz w:val="20"/>
          <w:szCs w:val="20"/>
        </w:rPr>
        <w:t xml:space="preserve"> become</w:t>
      </w:r>
      <w:ins w:id="68" w:author="Microsoft Office 用户" w:date="2018-01-29T19:43:00Z">
        <w:r w:rsidR="0053644F">
          <w:rPr>
            <w:rFonts w:ascii="Times New Roman" w:hAnsi="Times New Roman" w:cs="Times New Roman"/>
            <w:sz w:val="20"/>
            <w:szCs w:val="20"/>
          </w:rPr>
          <w:t>s</w:t>
        </w:r>
      </w:ins>
      <w:r w:rsidR="00E535B5">
        <w:rPr>
          <w:rFonts w:ascii="Times New Roman" w:hAnsi="Times New Roman" w:cs="Times New Roman"/>
          <w:sz w:val="20"/>
          <w:szCs w:val="20"/>
        </w:rPr>
        <w:t xml:space="preserve"> a powerful </w:t>
      </w:r>
      <w:r w:rsidR="004401F4">
        <w:rPr>
          <w:rFonts w:ascii="Times New Roman" w:hAnsi="Times New Roman" w:cs="Times New Roman"/>
          <w:sz w:val="20"/>
          <w:szCs w:val="20"/>
        </w:rPr>
        <w:t>crowd</w:t>
      </w:r>
      <w:r w:rsidR="00543A4C">
        <w:rPr>
          <w:rFonts w:ascii="Times New Roman" w:hAnsi="Times New Roman" w:cs="Times New Roman"/>
          <w:sz w:val="20"/>
          <w:szCs w:val="20"/>
        </w:rPr>
        <w:t>-</w:t>
      </w:r>
      <w:r w:rsidR="004401F4">
        <w:rPr>
          <w:rFonts w:ascii="Times New Roman" w:hAnsi="Times New Roman" w:cs="Times New Roman"/>
          <w:sz w:val="20"/>
          <w:szCs w:val="20"/>
        </w:rPr>
        <w:t>sensing application</w:t>
      </w:r>
      <w:r w:rsidR="00E535B5">
        <w:rPr>
          <w:rFonts w:ascii="Times New Roman" w:hAnsi="Times New Roman" w:cs="Times New Roman"/>
          <w:sz w:val="20"/>
          <w:szCs w:val="20"/>
        </w:rPr>
        <w:t xml:space="preserve"> like as</w:t>
      </w:r>
      <w:r w:rsidR="004401F4">
        <w:rPr>
          <w:rFonts w:ascii="Times New Roman" w:hAnsi="Times New Roman" w:cs="Times New Roman"/>
          <w:sz w:val="20"/>
          <w:szCs w:val="20"/>
        </w:rPr>
        <w:t xml:space="preserve"> a</w:t>
      </w:r>
      <w:r w:rsidR="00E535B5">
        <w:rPr>
          <w:rFonts w:ascii="Times New Roman" w:hAnsi="Times New Roman" w:cs="Times New Roman"/>
          <w:sz w:val="20"/>
          <w:szCs w:val="20"/>
        </w:rPr>
        <w:t xml:space="preserve"> </w:t>
      </w:r>
      <w:r w:rsidR="00E535B5" w:rsidRPr="00FD26D0">
        <w:rPr>
          <w:rFonts w:ascii="Times New Roman" w:hAnsi="Times New Roman" w:cs="Times New Roman"/>
          <w:sz w:val="20"/>
          <w:szCs w:val="20"/>
        </w:rPr>
        <w:t>smartphone</w:t>
      </w:r>
      <w:r w:rsidR="008C5210">
        <w:rPr>
          <w:rFonts w:ascii="Times New Roman" w:hAnsi="Times New Roman" w:cs="Times New Roman"/>
          <w:sz w:val="20"/>
          <w:szCs w:val="20"/>
        </w:rPr>
        <w:t xml:space="preserve"> to </w:t>
      </w:r>
      <w:r w:rsidR="00E33F4A">
        <w:rPr>
          <w:rFonts w:ascii="Times New Roman" w:hAnsi="Times New Roman" w:cs="Times New Roman"/>
          <w:sz w:val="20"/>
          <w:szCs w:val="20"/>
        </w:rPr>
        <w:t xml:space="preserve">collect data and </w:t>
      </w:r>
      <w:del w:id="69" w:author="Microsoft Office 用户" w:date="2018-01-29T19:43:00Z">
        <w:r w:rsidR="004401F4" w:rsidDel="0053644F">
          <w:rPr>
            <w:rFonts w:ascii="Times New Roman" w:hAnsi="Times New Roman" w:cs="Times New Roman"/>
            <w:sz w:val="20"/>
            <w:szCs w:val="20"/>
          </w:rPr>
          <w:delText xml:space="preserve">execute </w:delText>
        </w:r>
      </w:del>
      <w:ins w:id="70" w:author="Microsoft Office 用户" w:date="2018-01-29T19:43:00Z">
        <w:r w:rsidR="0053644F">
          <w:rPr>
            <w:rFonts w:ascii="Times New Roman" w:hAnsi="Times New Roman" w:cs="Times New Roman"/>
            <w:sz w:val="20"/>
            <w:szCs w:val="20"/>
          </w:rPr>
          <w:t xml:space="preserve">carry on </w:t>
        </w:r>
      </w:ins>
      <w:r w:rsidR="004401F4">
        <w:rPr>
          <w:rFonts w:ascii="Times New Roman" w:hAnsi="Times New Roman" w:cs="Times New Roman"/>
          <w:sz w:val="20"/>
          <w:szCs w:val="20"/>
        </w:rPr>
        <w:t xml:space="preserve">a various of </w:t>
      </w:r>
      <w:r w:rsidR="00543A4C">
        <w:rPr>
          <w:rFonts w:ascii="Times New Roman" w:hAnsi="Times New Roman" w:cs="Times New Roman"/>
          <w:sz w:val="20"/>
          <w:szCs w:val="20"/>
        </w:rPr>
        <w:t xml:space="preserve">sensing </w:t>
      </w:r>
      <w:r w:rsidR="004401F4">
        <w:rPr>
          <w:rFonts w:ascii="Times New Roman" w:hAnsi="Times New Roman" w:cs="Times New Roman"/>
          <w:sz w:val="20"/>
          <w:szCs w:val="20"/>
        </w:rPr>
        <w:t>task</w:t>
      </w:r>
      <w:r w:rsidR="008C5210">
        <w:rPr>
          <w:rFonts w:ascii="Times New Roman" w:hAnsi="Times New Roman" w:cs="Times New Roman"/>
          <w:sz w:val="20"/>
          <w:szCs w:val="20"/>
        </w:rPr>
        <w:t>, including traffic monitoring [4]</w:t>
      </w:r>
      <w:r w:rsidR="00E94E3B">
        <w:rPr>
          <w:rFonts w:ascii="Times New Roman" w:hAnsi="Times New Roman" w:cs="Times New Roman"/>
          <w:sz w:val="20"/>
          <w:szCs w:val="20"/>
        </w:rPr>
        <w:t>[5]</w:t>
      </w:r>
      <w:r w:rsidR="008C5210">
        <w:rPr>
          <w:rFonts w:ascii="Times New Roman" w:hAnsi="Times New Roman" w:cs="Times New Roman"/>
          <w:sz w:val="20"/>
          <w:szCs w:val="20"/>
        </w:rPr>
        <w:t>, environment monitoring [</w:t>
      </w:r>
      <w:r w:rsidR="00E94E3B">
        <w:rPr>
          <w:rFonts w:ascii="Times New Roman" w:hAnsi="Times New Roman" w:cs="Times New Roman"/>
          <w:sz w:val="20"/>
          <w:szCs w:val="20"/>
        </w:rPr>
        <w:t>6</w:t>
      </w:r>
      <w:r w:rsidR="008C5210">
        <w:rPr>
          <w:rFonts w:ascii="Times New Roman" w:hAnsi="Times New Roman" w:cs="Times New Roman"/>
          <w:sz w:val="20"/>
          <w:szCs w:val="20"/>
        </w:rPr>
        <w:t>]</w:t>
      </w:r>
      <w:ins w:id="71" w:author="Microsoft Office 用户" w:date="2018-01-29T19:44:00Z">
        <w:r w:rsidR="000271E8">
          <w:rPr>
            <w:rFonts w:ascii="Times New Roman" w:hAnsi="Times New Roman" w:cs="Times New Roman"/>
            <w:sz w:val="20"/>
            <w:szCs w:val="20"/>
          </w:rPr>
          <w:t xml:space="preserve"> and u</w:t>
        </w:r>
      </w:ins>
      <w:del w:id="72" w:author="Microsoft Office 用户" w:date="2018-01-29T19:44:00Z">
        <w:r w:rsidR="00E94E3B" w:rsidDel="000271E8">
          <w:rPr>
            <w:rFonts w:ascii="Times New Roman" w:hAnsi="Times New Roman" w:cs="Times New Roman"/>
            <w:sz w:val="20"/>
            <w:szCs w:val="20"/>
          </w:rPr>
          <w:delText>,u</w:delText>
        </w:r>
      </w:del>
      <w:r w:rsidR="00E94E3B">
        <w:rPr>
          <w:rFonts w:ascii="Times New Roman" w:hAnsi="Times New Roman" w:cs="Times New Roman"/>
          <w:sz w:val="20"/>
          <w:szCs w:val="20"/>
        </w:rPr>
        <w:t>rban Wi-Fi characterization [7],</w:t>
      </w:r>
      <w:r w:rsidR="004401F4">
        <w:rPr>
          <w:rFonts w:ascii="Times New Roman" w:hAnsi="Times New Roman" w:cs="Times New Roman"/>
          <w:sz w:val="20"/>
          <w:szCs w:val="20"/>
        </w:rPr>
        <w:t xml:space="preserve"> etc</w:t>
      </w:r>
      <w:r w:rsidR="008C5210">
        <w:rPr>
          <w:rFonts w:ascii="Times New Roman" w:hAnsi="Times New Roman" w:cs="Times New Roman"/>
          <w:sz w:val="20"/>
          <w:szCs w:val="20"/>
        </w:rPr>
        <w:t>.</w:t>
      </w:r>
      <w:r>
        <w:rPr>
          <w:rFonts w:ascii="Times New Roman" w:hAnsi="Times New Roman" w:cs="Times New Roman"/>
          <w:sz w:val="20"/>
          <w:szCs w:val="20"/>
        </w:rPr>
        <w:t xml:space="preserve"> </w:t>
      </w:r>
    </w:p>
    <w:p w14:paraId="13F89916" w14:textId="77777777" w:rsidR="00B17B72" w:rsidRDefault="00432167" w:rsidP="00B17B72">
      <w:pPr>
        <w:ind w:firstLine="420"/>
        <w:rPr>
          <w:rFonts w:ascii="Times New Roman" w:hAnsi="Times New Roman" w:cs="Times New Roman"/>
          <w:sz w:val="20"/>
          <w:szCs w:val="20"/>
        </w:rPr>
      </w:pPr>
      <w:r>
        <w:rPr>
          <w:rFonts w:ascii="Times New Roman" w:hAnsi="Times New Roman" w:cs="Times New Roman" w:hint="eastAsia"/>
          <w:sz w:val="20"/>
          <w:szCs w:val="20"/>
        </w:rPr>
        <w:t xml:space="preserve">A </w:t>
      </w:r>
      <w:r w:rsidR="00543A4C">
        <w:rPr>
          <w:rFonts w:ascii="Times New Roman" w:hAnsi="Times New Roman" w:cs="Times New Roman"/>
          <w:sz w:val="20"/>
          <w:szCs w:val="20"/>
        </w:rPr>
        <w:t>vehicle-based mobile crowd-</w:t>
      </w:r>
      <w:r>
        <w:rPr>
          <w:rFonts w:ascii="Times New Roman" w:hAnsi="Times New Roman" w:cs="Times New Roman"/>
          <w:sz w:val="20"/>
          <w:szCs w:val="20"/>
        </w:rPr>
        <w:t>sensing system</w:t>
      </w:r>
      <w:ins w:id="73" w:author="Microsoft Office 用户" w:date="2018-01-29T19:44:00Z">
        <w:r w:rsidR="000271E8">
          <w:rPr>
            <w:rFonts w:ascii="Times New Roman" w:hAnsi="Times New Roman" w:cs="Times New Roman"/>
            <w:sz w:val="20"/>
            <w:szCs w:val="20"/>
          </w:rPr>
          <w:t xml:space="preserve"> is</w:t>
        </w:r>
      </w:ins>
      <w:r>
        <w:rPr>
          <w:rFonts w:ascii="Times New Roman" w:hAnsi="Times New Roman" w:cs="Times New Roman"/>
          <w:sz w:val="20"/>
          <w:szCs w:val="20"/>
        </w:rPr>
        <w:t xml:space="preserve"> typically composed of </w:t>
      </w:r>
      <w:r w:rsidR="00C355B6">
        <w:rPr>
          <w:rFonts w:ascii="Times New Roman" w:hAnsi="Times New Roman" w:cs="Times New Roman" w:hint="eastAsia"/>
          <w:sz w:val="20"/>
          <w:szCs w:val="20"/>
        </w:rPr>
        <w:t>two</w:t>
      </w:r>
      <w:r w:rsidR="00C355B6">
        <w:rPr>
          <w:rFonts w:ascii="Times New Roman" w:hAnsi="Times New Roman" w:cs="Times New Roman"/>
          <w:sz w:val="20"/>
          <w:szCs w:val="20"/>
        </w:rPr>
        <w:t xml:space="preserve"> parts: cloud management platform </w:t>
      </w:r>
      <w:r w:rsidR="00E82741">
        <w:rPr>
          <w:rFonts w:ascii="Times New Roman" w:hAnsi="Times New Roman" w:cs="Times New Roman"/>
          <w:sz w:val="20"/>
          <w:szCs w:val="20"/>
        </w:rPr>
        <w:t xml:space="preserve">(CMP) </w:t>
      </w:r>
      <w:r w:rsidR="00C355B6">
        <w:rPr>
          <w:rFonts w:ascii="Times New Roman" w:hAnsi="Times New Roman" w:cs="Times New Roman"/>
          <w:sz w:val="20"/>
          <w:szCs w:val="20"/>
        </w:rPr>
        <w:t>and mobile vehicle</w:t>
      </w:r>
      <w:r w:rsidR="00BE3D0C">
        <w:rPr>
          <w:rFonts w:ascii="Times New Roman" w:hAnsi="Times New Roman" w:cs="Times New Roman"/>
          <w:sz w:val="20"/>
          <w:szCs w:val="20"/>
        </w:rPr>
        <w:t>s</w:t>
      </w:r>
      <w:r w:rsidR="00C355B6">
        <w:rPr>
          <w:rFonts w:ascii="Times New Roman" w:hAnsi="Times New Roman" w:cs="Times New Roman"/>
          <w:sz w:val="20"/>
          <w:szCs w:val="20"/>
        </w:rPr>
        <w:t xml:space="preserve"> embedded</w:t>
      </w:r>
      <w:r w:rsidR="00F651A5">
        <w:rPr>
          <w:rFonts w:ascii="Times New Roman" w:hAnsi="Times New Roman" w:cs="Times New Roman"/>
          <w:sz w:val="20"/>
          <w:szCs w:val="20"/>
        </w:rPr>
        <w:t xml:space="preserve"> with crowd sensing application. An</w:t>
      </w:r>
      <w:r w:rsidR="001C60B2">
        <w:rPr>
          <w:rFonts w:ascii="Times New Roman" w:hAnsi="Times New Roman" w:cs="Times New Roman"/>
          <w:sz w:val="20"/>
          <w:szCs w:val="20"/>
        </w:rPr>
        <w:t xml:space="preserve"> example of vehicle-based crowd </w:t>
      </w:r>
      <w:r w:rsidR="00F651A5">
        <w:rPr>
          <w:rFonts w:ascii="Times New Roman" w:hAnsi="Times New Roman" w:cs="Times New Roman"/>
          <w:sz w:val="20"/>
          <w:szCs w:val="20"/>
        </w:rPr>
        <w:t xml:space="preserve">sensing is shown in </w:t>
      </w:r>
      <w:r w:rsidR="006B64FE">
        <w:rPr>
          <w:rFonts w:ascii="Times New Roman" w:hAnsi="Times New Roman" w:cs="Times New Roman"/>
          <w:sz w:val="20"/>
          <w:szCs w:val="20"/>
        </w:rPr>
        <w:t>F</w:t>
      </w:r>
      <w:r w:rsidR="00F651A5">
        <w:rPr>
          <w:rFonts w:ascii="Times New Roman" w:hAnsi="Times New Roman" w:cs="Times New Roman"/>
          <w:sz w:val="20"/>
          <w:szCs w:val="20"/>
        </w:rPr>
        <w:t>ig</w:t>
      </w:r>
      <w:r w:rsidR="006B64FE">
        <w:rPr>
          <w:rFonts w:ascii="Times New Roman" w:hAnsi="Times New Roman" w:cs="Times New Roman"/>
          <w:sz w:val="20"/>
          <w:szCs w:val="20"/>
        </w:rPr>
        <w:t>.</w:t>
      </w:r>
      <w:r w:rsidR="00F651A5">
        <w:rPr>
          <w:rFonts w:ascii="Times New Roman" w:hAnsi="Times New Roman" w:cs="Times New Roman"/>
          <w:sz w:val="20"/>
          <w:szCs w:val="20"/>
        </w:rPr>
        <w:t>1.</w:t>
      </w:r>
      <w:r w:rsidR="00C355B6">
        <w:rPr>
          <w:rFonts w:ascii="Times New Roman" w:hAnsi="Times New Roman" w:cs="Times New Roman"/>
          <w:sz w:val="20"/>
          <w:szCs w:val="20"/>
        </w:rPr>
        <w:t xml:space="preserve"> </w:t>
      </w:r>
      <w:r w:rsidR="00B96D7F">
        <w:rPr>
          <w:rFonts w:ascii="Times New Roman" w:hAnsi="Times New Roman" w:cs="Times New Roman"/>
          <w:sz w:val="20"/>
          <w:szCs w:val="20"/>
        </w:rPr>
        <w:t xml:space="preserve">The </w:t>
      </w:r>
      <w:r w:rsidR="00B96D7F">
        <w:rPr>
          <w:rFonts w:ascii="Times New Roman" w:hAnsi="Times New Roman" w:cs="Times New Roman"/>
          <w:sz w:val="20"/>
          <w:szCs w:val="20"/>
        </w:rPr>
        <w:lastRenderedPageBreak/>
        <w:t>cloud management</w:t>
      </w:r>
      <w:r w:rsidR="00415C8B">
        <w:rPr>
          <w:rFonts w:ascii="Times New Roman" w:hAnsi="Times New Roman" w:cs="Times New Roman"/>
          <w:sz w:val="20"/>
          <w:szCs w:val="20"/>
        </w:rPr>
        <w:t xml:space="preserve"> platform is responsible for </w:t>
      </w:r>
      <w:r w:rsidR="00F651A5">
        <w:rPr>
          <w:rFonts w:ascii="Times New Roman" w:hAnsi="Times New Roman" w:cs="Times New Roman"/>
          <w:sz w:val="20"/>
          <w:szCs w:val="20"/>
        </w:rPr>
        <w:t>selecting</w:t>
      </w:r>
      <w:r w:rsidR="00415C8B">
        <w:rPr>
          <w:rFonts w:ascii="Times New Roman" w:hAnsi="Times New Roman" w:cs="Times New Roman"/>
          <w:sz w:val="20"/>
          <w:szCs w:val="20"/>
        </w:rPr>
        <w:t xml:space="preserve"> a set of </w:t>
      </w:r>
      <w:r w:rsidR="00BE3D0C">
        <w:rPr>
          <w:rFonts w:ascii="Times New Roman" w:hAnsi="Times New Roman" w:cs="Times New Roman"/>
          <w:sz w:val="20"/>
          <w:szCs w:val="20"/>
        </w:rPr>
        <w:t>vehicles</w:t>
      </w:r>
      <w:r w:rsidR="00415C8B">
        <w:rPr>
          <w:rFonts w:ascii="Times New Roman" w:hAnsi="Times New Roman" w:cs="Times New Roman"/>
          <w:sz w:val="20"/>
          <w:szCs w:val="20"/>
        </w:rPr>
        <w:t xml:space="preserve"> to participate in urban crowd </w:t>
      </w:r>
      <w:r w:rsidR="00415C8B">
        <w:rPr>
          <w:rFonts w:ascii="Times New Roman" w:hAnsi="Times New Roman" w:cs="Times New Roman" w:hint="eastAsia"/>
          <w:sz w:val="20"/>
          <w:szCs w:val="20"/>
        </w:rPr>
        <w:t>sensing</w:t>
      </w:r>
      <w:r w:rsidR="00415C8B">
        <w:rPr>
          <w:rFonts w:ascii="Times New Roman" w:hAnsi="Times New Roman" w:cs="Times New Roman"/>
          <w:sz w:val="20"/>
          <w:szCs w:val="20"/>
        </w:rPr>
        <w:t xml:space="preserve"> task and processing </w:t>
      </w:r>
      <w:r w:rsidR="00415C8B" w:rsidRPr="00415C8B">
        <w:rPr>
          <w:rFonts w:ascii="Times New Roman" w:hAnsi="Times New Roman" w:cs="Times New Roman"/>
          <w:sz w:val="20"/>
          <w:szCs w:val="20"/>
        </w:rPr>
        <w:t>perceive</w:t>
      </w:r>
      <w:ins w:id="74" w:author="Microsoft Office 用户" w:date="2018-01-29T19:45:00Z">
        <w:r w:rsidR="000271E8">
          <w:rPr>
            <w:rFonts w:ascii="Times New Roman" w:hAnsi="Times New Roman" w:cs="Times New Roman"/>
            <w:sz w:val="20"/>
            <w:szCs w:val="20"/>
          </w:rPr>
          <w:t>d</w:t>
        </w:r>
      </w:ins>
      <w:del w:id="75" w:author="Microsoft Office 用户" w:date="2018-01-29T19:45:00Z">
        <w:r w:rsidR="00415C8B" w:rsidRPr="00415C8B" w:rsidDel="000271E8">
          <w:rPr>
            <w:rFonts w:ascii="Times New Roman" w:hAnsi="Times New Roman" w:cs="Times New Roman"/>
            <w:sz w:val="20"/>
            <w:szCs w:val="20"/>
          </w:rPr>
          <w:delText>s</w:delText>
        </w:r>
      </w:del>
      <w:r w:rsidR="00415C8B" w:rsidRPr="00415C8B">
        <w:rPr>
          <w:rFonts w:ascii="Times New Roman" w:hAnsi="Times New Roman" w:cs="Times New Roman"/>
          <w:sz w:val="20"/>
          <w:szCs w:val="20"/>
        </w:rPr>
        <w:t xml:space="preserve"> data</w:t>
      </w:r>
      <w:r w:rsidR="00415C8B">
        <w:rPr>
          <w:rFonts w:ascii="Times New Roman" w:hAnsi="Times New Roman" w:cs="Times New Roman"/>
          <w:sz w:val="20"/>
          <w:szCs w:val="20"/>
        </w:rPr>
        <w:t xml:space="preserve"> </w:t>
      </w:r>
      <w:r w:rsidR="00E82741">
        <w:rPr>
          <w:rFonts w:ascii="Times New Roman" w:hAnsi="Times New Roman" w:cs="Times New Roman"/>
          <w:sz w:val="20"/>
          <w:szCs w:val="20"/>
        </w:rPr>
        <w:t xml:space="preserve">which forwarded from </w:t>
      </w:r>
      <w:r w:rsidR="00BE3D0C">
        <w:rPr>
          <w:rFonts w:ascii="Times New Roman" w:hAnsi="Times New Roman" w:cs="Times New Roman"/>
          <w:sz w:val="20"/>
          <w:szCs w:val="20"/>
        </w:rPr>
        <w:t>vehicles</w:t>
      </w:r>
      <w:r w:rsidR="00E82741">
        <w:rPr>
          <w:rFonts w:ascii="Times New Roman" w:hAnsi="Times New Roman" w:cs="Times New Roman"/>
          <w:sz w:val="20"/>
          <w:szCs w:val="20"/>
        </w:rPr>
        <w:t xml:space="preserve"> </w:t>
      </w:r>
      <w:r w:rsidR="00415C8B">
        <w:rPr>
          <w:rFonts w:ascii="Times New Roman" w:hAnsi="Times New Roman" w:cs="Times New Roman"/>
          <w:sz w:val="20"/>
          <w:szCs w:val="20"/>
        </w:rPr>
        <w:t xml:space="preserve">to provide data services to user. </w:t>
      </w:r>
      <w:r w:rsidR="00E82741">
        <w:rPr>
          <w:rFonts w:ascii="Times New Roman" w:hAnsi="Times New Roman" w:cs="Times New Roman"/>
          <w:sz w:val="20"/>
          <w:szCs w:val="20"/>
        </w:rPr>
        <w:t>Once a vehicle receives authorization of</w:t>
      </w:r>
      <w:ins w:id="76" w:author="Microsoft Office 用户" w:date="2018-01-29T19:45:00Z">
        <w:r w:rsidR="000271E8">
          <w:rPr>
            <w:rFonts w:ascii="Times New Roman" w:hAnsi="Times New Roman" w:cs="Times New Roman"/>
            <w:sz w:val="20"/>
            <w:szCs w:val="20"/>
          </w:rPr>
          <w:t xml:space="preserve"> the</w:t>
        </w:r>
      </w:ins>
      <w:r w:rsidR="00E82741">
        <w:rPr>
          <w:rFonts w:ascii="Times New Roman" w:hAnsi="Times New Roman" w:cs="Times New Roman"/>
          <w:sz w:val="20"/>
          <w:szCs w:val="20"/>
        </w:rPr>
        <w:t xml:space="preserve"> CMP, </w:t>
      </w:r>
      <w:r w:rsidR="0093716D">
        <w:rPr>
          <w:rFonts w:ascii="Times New Roman" w:hAnsi="Times New Roman" w:cs="Times New Roman"/>
          <w:sz w:val="20"/>
          <w:szCs w:val="20"/>
        </w:rPr>
        <w:t xml:space="preserve">it </w:t>
      </w:r>
      <w:del w:id="77" w:author="Microsoft Office 用户" w:date="2018-01-29T20:11:00Z">
        <w:r w:rsidR="0093716D" w:rsidDel="00BC056E">
          <w:rPr>
            <w:rFonts w:ascii="Times New Roman" w:hAnsi="Times New Roman" w:cs="Times New Roman"/>
            <w:sz w:val="20"/>
            <w:szCs w:val="20"/>
          </w:rPr>
          <w:delText xml:space="preserve">will gather </w:delText>
        </w:r>
      </w:del>
      <w:ins w:id="78" w:author="Microsoft Office 用户" w:date="2018-01-29T20:11:00Z">
        <w:r w:rsidR="00BC056E">
          <w:rPr>
            <w:rFonts w:ascii="Times New Roman" w:hAnsi="Times New Roman" w:cs="Times New Roman"/>
            <w:sz w:val="20"/>
            <w:szCs w:val="20"/>
          </w:rPr>
          <w:t xml:space="preserve">collects </w:t>
        </w:r>
      </w:ins>
      <w:r w:rsidR="0093716D">
        <w:rPr>
          <w:rFonts w:ascii="Times New Roman" w:hAnsi="Times New Roman" w:cs="Times New Roman"/>
          <w:sz w:val="20"/>
          <w:szCs w:val="20"/>
        </w:rPr>
        <w:t xml:space="preserve">the required data and then upload </w:t>
      </w:r>
      <w:ins w:id="79" w:author="Microsoft Office 用户" w:date="2018-01-29T20:11:00Z">
        <w:r w:rsidR="00BC056E">
          <w:rPr>
            <w:rFonts w:ascii="Times New Roman" w:hAnsi="Times New Roman" w:cs="Times New Roman"/>
            <w:sz w:val="20"/>
            <w:szCs w:val="20"/>
          </w:rPr>
          <w:t xml:space="preserve">them </w:t>
        </w:r>
      </w:ins>
      <w:r w:rsidR="0093716D">
        <w:rPr>
          <w:rFonts w:ascii="Times New Roman" w:hAnsi="Times New Roman" w:cs="Times New Roman"/>
          <w:sz w:val="20"/>
          <w:szCs w:val="20"/>
        </w:rPr>
        <w:t>to CMP. This indicates that a veh</w:t>
      </w:r>
      <w:r w:rsidR="001C60B2">
        <w:rPr>
          <w:rFonts w:ascii="Times New Roman" w:hAnsi="Times New Roman" w:cs="Times New Roman"/>
          <w:sz w:val="20"/>
          <w:szCs w:val="20"/>
        </w:rPr>
        <w:t xml:space="preserve">icle-based mobile crowd sensing </w:t>
      </w:r>
      <w:r w:rsidR="0093716D">
        <w:rPr>
          <w:rFonts w:ascii="Times New Roman" w:hAnsi="Times New Roman" w:cs="Times New Roman"/>
          <w:sz w:val="20"/>
          <w:szCs w:val="20"/>
        </w:rPr>
        <w:t xml:space="preserve">system </w:t>
      </w:r>
      <w:r w:rsidR="00B17B72">
        <w:rPr>
          <w:rFonts w:ascii="Times New Roman" w:hAnsi="Times New Roman" w:cs="Times New Roman"/>
          <w:sz w:val="20"/>
          <w:szCs w:val="20"/>
        </w:rPr>
        <w:t>with wides</w:t>
      </w:r>
      <w:r w:rsidR="003413DC">
        <w:rPr>
          <w:rFonts w:ascii="Times New Roman" w:hAnsi="Times New Roman" w:cs="Times New Roman"/>
          <w:sz w:val="20"/>
          <w:szCs w:val="20"/>
        </w:rPr>
        <w:t xml:space="preserve">pread geographical distribution </w:t>
      </w:r>
      <w:r w:rsidR="00B17B72">
        <w:rPr>
          <w:rFonts w:ascii="Times New Roman" w:hAnsi="Times New Roman" w:cs="Times New Roman"/>
          <w:sz w:val="20"/>
          <w:szCs w:val="20"/>
        </w:rPr>
        <w:t xml:space="preserve">of </w:t>
      </w:r>
      <w:r w:rsidR="00BE3D0C">
        <w:rPr>
          <w:rFonts w:ascii="Times New Roman" w:hAnsi="Times New Roman" w:cs="Times New Roman"/>
          <w:sz w:val="20"/>
          <w:szCs w:val="20"/>
        </w:rPr>
        <w:t xml:space="preserve">vehicles                                                                                                                                                                                                                                                                                                                                                                                                                                                                                                                                                                                                                                                                                                                                                                                                                                                                                                                                                                                                                                                                                                                                                                                                                                                                                                                                                                                                                                                                                                                                                                                                                                                                                                                                                                                                                                      </w:t>
      </w:r>
      <w:r w:rsidR="0093716D">
        <w:rPr>
          <w:rFonts w:ascii="Times New Roman" w:hAnsi="Times New Roman" w:cs="Times New Roman"/>
          <w:sz w:val="20"/>
          <w:szCs w:val="20"/>
        </w:rPr>
        <w:t xml:space="preserve"> is capable of </w:t>
      </w:r>
      <w:r w:rsidR="00B17B72">
        <w:rPr>
          <w:rFonts w:ascii="Times New Roman" w:hAnsi="Times New Roman" w:cs="Times New Roman"/>
          <w:sz w:val="20"/>
          <w:szCs w:val="20"/>
        </w:rPr>
        <w:t xml:space="preserve">supporting </w:t>
      </w:r>
      <w:del w:id="80" w:author="Microsoft Office 用户" w:date="2018-01-29T20:12:00Z">
        <w:r w:rsidR="00B17B72" w:rsidDel="00BC056E">
          <w:rPr>
            <w:rFonts w:ascii="Times New Roman" w:hAnsi="Times New Roman" w:cs="Times New Roman"/>
            <w:sz w:val="20"/>
            <w:szCs w:val="20"/>
          </w:rPr>
          <w:delText xml:space="preserve">a wide range of </w:delText>
        </w:r>
      </w:del>
      <w:r w:rsidR="00B17B72">
        <w:rPr>
          <w:rFonts w:ascii="Times New Roman" w:hAnsi="Times New Roman" w:cs="Times New Roman"/>
          <w:sz w:val="20"/>
          <w:szCs w:val="20"/>
        </w:rPr>
        <w:t>large-scale</w:t>
      </w:r>
      <w:ins w:id="81" w:author="Microsoft Office 用户" w:date="2018-01-29T20:12:00Z">
        <w:r w:rsidR="00BC056E">
          <w:rPr>
            <w:rFonts w:ascii="Times New Roman" w:hAnsi="Times New Roman" w:cs="Times New Roman"/>
            <w:sz w:val="20"/>
            <w:szCs w:val="20"/>
          </w:rPr>
          <w:t xml:space="preserve"> range</w:t>
        </w:r>
      </w:ins>
      <w:r w:rsidR="00B17B72">
        <w:rPr>
          <w:rFonts w:ascii="Times New Roman" w:hAnsi="Times New Roman" w:cs="Times New Roman"/>
          <w:sz w:val="20"/>
          <w:szCs w:val="20"/>
        </w:rPr>
        <w:t xml:space="preserve"> monitoring</w:t>
      </w:r>
      <w:r w:rsidR="00BE3D0C">
        <w:rPr>
          <w:rFonts w:ascii="Times New Roman" w:hAnsi="Times New Roman" w:cs="Times New Roman"/>
          <w:sz w:val="20"/>
          <w:szCs w:val="20"/>
        </w:rPr>
        <w:t xml:space="preserve"> </w:t>
      </w:r>
      <w:r w:rsidR="00B17B72">
        <w:rPr>
          <w:rFonts w:ascii="Times New Roman" w:hAnsi="Times New Roman" w:cs="Times New Roman"/>
          <w:sz w:val="20"/>
          <w:szCs w:val="20"/>
        </w:rPr>
        <w:t>[8].</w:t>
      </w:r>
    </w:p>
    <w:p w14:paraId="4315919F" w14:textId="77777777" w:rsidR="002F3B50" w:rsidRDefault="002F3B50" w:rsidP="00B17B72">
      <w:pPr>
        <w:ind w:firstLine="420"/>
        <w:rPr>
          <w:rFonts w:ascii="Times New Roman" w:hAnsi="Times New Roman" w:cs="Times New Roman"/>
          <w:sz w:val="20"/>
          <w:szCs w:val="20"/>
        </w:rPr>
      </w:pPr>
      <w:r>
        <w:rPr>
          <w:rFonts w:ascii="Times New Roman" w:hAnsi="Times New Roman" w:cs="Times New Roman"/>
          <w:sz w:val="20"/>
          <w:szCs w:val="20"/>
        </w:rPr>
        <w:t>General</w:t>
      </w:r>
      <w:r w:rsidR="00B9093F">
        <w:rPr>
          <w:rFonts w:ascii="Times New Roman" w:hAnsi="Times New Roman" w:cs="Times New Roman"/>
          <w:sz w:val="20"/>
          <w:szCs w:val="20"/>
        </w:rPr>
        <w:t xml:space="preserve">ly, it is greatly important to select </w:t>
      </w:r>
      <w:r>
        <w:rPr>
          <w:rFonts w:ascii="Times New Roman" w:hAnsi="Times New Roman" w:cs="Times New Roman"/>
          <w:sz w:val="20"/>
          <w:szCs w:val="20"/>
        </w:rPr>
        <w:t xml:space="preserve">vehicles to participate in collaborative sensing, which </w:t>
      </w:r>
      <w:r w:rsidR="000B786A">
        <w:rPr>
          <w:rFonts w:ascii="Times New Roman" w:hAnsi="Times New Roman" w:cs="Times New Roman"/>
          <w:sz w:val="20"/>
          <w:szCs w:val="20"/>
        </w:rPr>
        <w:t>manifest</w:t>
      </w:r>
      <w:r>
        <w:rPr>
          <w:rFonts w:ascii="Times New Roman" w:hAnsi="Times New Roman" w:cs="Times New Roman"/>
          <w:sz w:val="20"/>
          <w:szCs w:val="20"/>
        </w:rPr>
        <w:t xml:space="preserve"> the success of veh</w:t>
      </w:r>
      <w:r w:rsidR="00543A4C">
        <w:rPr>
          <w:rFonts w:ascii="Times New Roman" w:hAnsi="Times New Roman" w:cs="Times New Roman"/>
          <w:sz w:val="20"/>
          <w:szCs w:val="20"/>
        </w:rPr>
        <w:t>icle-based mobile crowd</w:t>
      </w:r>
      <w:r w:rsidR="00B3348C">
        <w:rPr>
          <w:rFonts w:ascii="Times New Roman" w:hAnsi="Times New Roman" w:cs="Times New Roman"/>
          <w:sz w:val="20"/>
          <w:szCs w:val="20"/>
        </w:rPr>
        <w:t xml:space="preserve"> </w:t>
      </w:r>
      <w:r>
        <w:rPr>
          <w:rFonts w:ascii="Times New Roman" w:hAnsi="Times New Roman" w:cs="Times New Roman"/>
          <w:sz w:val="20"/>
          <w:szCs w:val="20"/>
        </w:rPr>
        <w:t xml:space="preserve">sensing. </w:t>
      </w:r>
      <w:ins w:id="82" w:author="Microsoft Office 用户" w:date="2018-01-29T20:13:00Z">
        <w:r w:rsidR="00BC056E">
          <w:rPr>
            <w:rFonts w:ascii="Times New Roman" w:hAnsi="Times New Roman" w:cs="Times New Roman"/>
            <w:sz w:val="20"/>
            <w:szCs w:val="20"/>
          </w:rPr>
          <w:t>Assuming</w:t>
        </w:r>
      </w:ins>
      <w:del w:id="83" w:author="Microsoft Office 用户" w:date="2018-01-29T20:13:00Z">
        <w:r w:rsidR="00CB61A8" w:rsidDel="00BC056E">
          <w:rPr>
            <w:rFonts w:ascii="Times New Roman" w:hAnsi="Times New Roman" w:cs="Times New Roman"/>
            <w:sz w:val="20"/>
            <w:szCs w:val="20"/>
          </w:rPr>
          <w:delText>Consider</w:delText>
        </w:r>
      </w:del>
      <w:r w:rsidR="00CB61A8">
        <w:rPr>
          <w:rFonts w:ascii="Times New Roman" w:hAnsi="Times New Roman" w:cs="Times New Roman"/>
          <w:sz w:val="20"/>
          <w:szCs w:val="20"/>
        </w:rPr>
        <w:t xml:space="preserve"> an extreme case that the CMP </w:t>
      </w:r>
      <w:r w:rsidR="00B3348C">
        <w:rPr>
          <w:rFonts w:ascii="Times New Roman" w:hAnsi="Times New Roman" w:cs="Times New Roman" w:hint="eastAsia"/>
          <w:sz w:val="20"/>
          <w:szCs w:val="20"/>
        </w:rPr>
        <w:t>select</w:t>
      </w:r>
      <w:r w:rsidR="00CB61A8">
        <w:rPr>
          <w:rFonts w:ascii="Times New Roman" w:hAnsi="Times New Roman" w:cs="Times New Roman"/>
          <w:sz w:val="20"/>
          <w:szCs w:val="20"/>
        </w:rPr>
        <w:t xml:space="preserve"> all vehicles to execute </w:t>
      </w:r>
      <w:r w:rsidR="001C60B2">
        <w:rPr>
          <w:rFonts w:ascii="Times New Roman" w:hAnsi="Times New Roman" w:cs="Times New Roman"/>
          <w:sz w:val="20"/>
          <w:szCs w:val="20"/>
        </w:rPr>
        <w:t xml:space="preserve">crowd </w:t>
      </w:r>
      <w:r w:rsidR="00CB61A8">
        <w:rPr>
          <w:rFonts w:ascii="Times New Roman" w:hAnsi="Times New Roman" w:cs="Times New Roman"/>
          <w:sz w:val="20"/>
          <w:szCs w:val="20"/>
        </w:rPr>
        <w:t>sensing task</w:t>
      </w:r>
      <w:r w:rsidR="00CD1812">
        <w:rPr>
          <w:rFonts w:ascii="Times New Roman" w:hAnsi="Times New Roman" w:cs="Times New Roman"/>
          <w:sz w:val="20"/>
          <w:szCs w:val="20"/>
        </w:rPr>
        <w:t xml:space="preserve">, </w:t>
      </w:r>
      <w:r w:rsidR="008C6D55">
        <w:rPr>
          <w:rFonts w:ascii="Times New Roman" w:hAnsi="Times New Roman" w:cs="Times New Roman"/>
          <w:sz w:val="20"/>
          <w:szCs w:val="20"/>
        </w:rPr>
        <w:t>app</w:t>
      </w:r>
      <w:r w:rsidR="005D0093">
        <w:rPr>
          <w:rFonts w:ascii="Times New Roman" w:hAnsi="Times New Roman" w:cs="Times New Roman"/>
          <w:sz w:val="20"/>
          <w:szCs w:val="20"/>
        </w:rPr>
        <w:t>a</w:t>
      </w:r>
      <w:r w:rsidR="008C6D55">
        <w:rPr>
          <w:rFonts w:ascii="Times New Roman" w:hAnsi="Times New Roman" w:cs="Times New Roman"/>
          <w:sz w:val="20"/>
          <w:szCs w:val="20"/>
        </w:rPr>
        <w:t>rently</w:t>
      </w:r>
      <w:r w:rsidR="00CD1812">
        <w:rPr>
          <w:rFonts w:ascii="Times New Roman" w:hAnsi="Times New Roman" w:cs="Times New Roman"/>
          <w:sz w:val="20"/>
          <w:szCs w:val="20"/>
        </w:rPr>
        <w:t>, it can perceive the surroundings and ach</w:t>
      </w:r>
      <w:r w:rsidR="00B9093F">
        <w:rPr>
          <w:rFonts w:ascii="Times New Roman" w:hAnsi="Times New Roman" w:cs="Times New Roman"/>
          <w:sz w:val="20"/>
          <w:szCs w:val="20"/>
        </w:rPr>
        <w:t>ieve what it is assigned to do, b</w:t>
      </w:r>
      <w:r w:rsidR="00CD1812">
        <w:rPr>
          <w:rFonts w:ascii="Times New Roman" w:hAnsi="Times New Roman" w:cs="Times New Roman"/>
          <w:sz w:val="20"/>
          <w:szCs w:val="20"/>
        </w:rPr>
        <w:t xml:space="preserve">ut </w:t>
      </w:r>
      <w:r w:rsidR="006E2043">
        <w:rPr>
          <w:rFonts w:ascii="Times New Roman" w:hAnsi="Times New Roman" w:cs="Times New Roman"/>
          <w:sz w:val="20"/>
          <w:szCs w:val="20"/>
        </w:rPr>
        <w:t>multiple vehicles in the same region at the same time</w:t>
      </w:r>
      <w:del w:id="84" w:author="Microsoft Office 用户" w:date="2018-01-29T20:22:00Z">
        <w:r w:rsidR="00516BEA" w:rsidDel="00E40900">
          <w:rPr>
            <w:rFonts w:ascii="Times New Roman" w:hAnsi="Times New Roman" w:cs="Times New Roman"/>
            <w:sz w:val="20"/>
            <w:szCs w:val="20"/>
          </w:rPr>
          <w:delText xml:space="preserve"> will</w:delText>
        </w:r>
      </w:del>
      <w:r w:rsidR="00516BEA">
        <w:rPr>
          <w:rFonts w:ascii="Times New Roman" w:hAnsi="Times New Roman" w:cs="Times New Roman"/>
          <w:sz w:val="20"/>
          <w:szCs w:val="20"/>
        </w:rPr>
        <w:t xml:space="preserve"> introduce</w:t>
      </w:r>
      <w:ins w:id="85" w:author="Microsoft Office 用户" w:date="2018-01-29T20:22:00Z">
        <w:r w:rsidR="00E40900">
          <w:rPr>
            <w:rFonts w:ascii="Times New Roman" w:hAnsi="Times New Roman" w:cs="Times New Roman"/>
            <w:sz w:val="20"/>
            <w:szCs w:val="20"/>
          </w:rPr>
          <w:t>s</w:t>
        </w:r>
      </w:ins>
      <w:r w:rsidR="00516BEA">
        <w:rPr>
          <w:rFonts w:ascii="Times New Roman" w:hAnsi="Times New Roman" w:cs="Times New Roman"/>
          <w:sz w:val="20"/>
          <w:szCs w:val="20"/>
        </w:rPr>
        <w:t xml:space="preserve"> data redundancy due to a single vehicle is sufficient to cover a geographical region</w:t>
      </w:r>
      <w:del w:id="86" w:author="Microsoft Office 用户" w:date="2018-01-29T20:23:00Z">
        <w:r w:rsidR="00516BEA" w:rsidDel="00E40900">
          <w:rPr>
            <w:rFonts w:ascii="Times New Roman" w:hAnsi="Times New Roman" w:cs="Times New Roman"/>
            <w:sz w:val="20"/>
            <w:szCs w:val="20"/>
          </w:rPr>
          <w:delText>, which application should avoid</w:delText>
        </w:r>
      </w:del>
      <w:r w:rsidR="00516BEA">
        <w:rPr>
          <w:rFonts w:ascii="Times New Roman" w:hAnsi="Times New Roman" w:cs="Times New Roman"/>
          <w:sz w:val="20"/>
          <w:szCs w:val="20"/>
        </w:rPr>
        <w:t>. Therefore,</w:t>
      </w:r>
      <w:r w:rsidR="00FC3691">
        <w:rPr>
          <w:rFonts w:ascii="Times New Roman" w:hAnsi="Times New Roman" w:cs="Times New Roman"/>
          <w:sz w:val="20"/>
          <w:szCs w:val="20"/>
        </w:rPr>
        <w:t xml:space="preserve"> the</w:t>
      </w:r>
      <w:r w:rsidR="00516BEA">
        <w:rPr>
          <w:rFonts w:ascii="Times New Roman" w:hAnsi="Times New Roman" w:cs="Times New Roman"/>
          <w:sz w:val="20"/>
          <w:szCs w:val="20"/>
        </w:rPr>
        <w:t xml:space="preserve"> </w:t>
      </w:r>
      <w:r w:rsidR="00FC3691">
        <w:rPr>
          <w:rFonts w:ascii="Times New Roman" w:hAnsi="Times New Roman" w:cs="Times New Roman"/>
          <w:sz w:val="20"/>
          <w:szCs w:val="20"/>
        </w:rPr>
        <w:t xml:space="preserve">vehicle </w:t>
      </w:r>
      <w:r w:rsidR="00186EF3">
        <w:rPr>
          <w:rFonts w:ascii="Times New Roman" w:hAnsi="Times New Roman" w:cs="Times New Roman"/>
          <w:sz w:val="20"/>
          <w:szCs w:val="20"/>
        </w:rPr>
        <w:t xml:space="preserve">usually </w:t>
      </w:r>
      <w:r w:rsidR="00FC3691">
        <w:rPr>
          <w:rFonts w:ascii="Times New Roman" w:hAnsi="Times New Roman" w:cs="Times New Roman"/>
          <w:sz w:val="20"/>
          <w:szCs w:val="20"/>
        </w:rPr>
        <w:t xml:space="preserve">receive </w:t>
      </w:r>
      <w:r w:rsidR="00522187">
        <w:rPr>
          <w:rFonts w:ascii="Times New Roman" w:hAnsi="Times New Roman" w:cs="Times New Roman"/>
          <w:sz w:val="20"/>
          <w:szCs w:val="20"/>
        </w:rPr>
        <w:t>credit</w:t>
      </w:r>
      <w:r w:rsidR="00FC3691">
        <w:rPr>
          <w:rFonts w:ascii="Times New Roman" w:hAnsi="Times New Roman" w:cs="Times New Roman"/>
          <w:sz w:val="20"/>
          <w:szCs w:val="20"/>
        </w:rPr>
        <w:t xml:space="preserve"> or non-monetary reward from CMP</w:t>
      </w:r>
      <w:r w:rsidR="00522187">
        <w:rPr>
          <w:rFonts w:ascii="Times New Roman" w:hAnsi="Times New Roman" w:cs="Times New Roman"/>
          <w:sz w:val="20"/>
          <w:szCs w:val="20"/>
        </w:rPr>
        <w:t xml:space="preserve"> [9]-[1</w:t>
      </w:r>
      <w:r w:rsidR="00CD0DD5">
        <w:rPr>
          <w:rFonts w:ascii="Times New Roman" w:hAnsi="Times New Roman" w:cs="Times New Roman"/>
          <w:sz w:val="20"/>
          <w:szCs w:val="20"/>
        </w:rPr>
        <w:t>1</w:t>
      </w:r>
      <w:r w:rsidR="00B3348C">
        <w:rPr>
          <w:rFonts w:ascii="Times New Roman" w:hAnsi="Times New Roman" w:cs="Times New Roman" w:hint="eastAsia"/>
          <w:sz w:val="20"/>
          <w:szCs w:val="20"/>
        </w:rPr>
        <w:t>]</w:t>
      </w:r>
      <w:r w:rsidR="002A60EE">
        <w:rPr>
          <w:rFonts w:ascii="Times New Roman" w:hAnsi="Times New Roman" w:cs="Times New Roman"/>
          <w:sz w:val="20"/>
          <w:szCs w:val="20"/>
        </w:rPr>
        <w:t xml:space="preserve"> with constraint budget,</w:t>
      </w:r>
      <w:r w:rsidR="009B0430">
        <w:rPr>
          <w:rFonts w:ascii="Times New Roman" w:hAnsi="Times New Roman" w:cs="Times New Roman"/>
          <w:sz w:val="20"/>
          <w:szCs w:val="20"/>
        </w:rPr>
        <w:t xml:space="preserve"> and</w:t>
      </w:r>
      <w:r w:rsidR="002A60EE">
        <w:rPr>
          <w:rFonts w:ascii="Times New Roman" w:hAnsi="Times New Roman" w:cs="Times New Roman"/>
          <w:sz w:val="20"/>
          <w:szCs w:val="20"/>
        </w:rPr>
        <w:t xml:space="preserve"> selects a set of vehicle from all vehicles under operation that</w:t>
      </w:r>
      <w:del w:id="87" w:author="Microsoft Office 用户" w:date="2018-01-29T20:23:00Z">
        <w:r w:rsidR="002A60EE" w:rsidDel="00E40900">
          <w:rPr>
            <w:rFonts w:ascii="Times New Roman" w:hAnsi="Times New Roman" w:cs="Times New Roman"/>
            <w:sz w:val="20"/>
            <w:szCs w:val="20"/>
          </w:rPr>
          <w:delText xml:space="preserve"> </w:delText>
        </w:r>
        <w:r w:rsidR="00522187" w:rsidDel="00E40900">
          <w:rPr>
            <w:rFonts w:ascii="Times New Roman" w:hAnsi="Times New Roman" w:cs="Times New Roman"/>
            <w:sz w:val="20"/>
            <w:szCs w:val="20"/>
          </w:rPr>
          <w:delText>best</w:delText>
        </w:r>
      </w:del>
      <w:r w:rsidR="00522187">
        <w:rPr>
          <w:rFonts w:ascii="Times New Roman" w:hAnsi="Times New Roman" w:cs="Times New Roman"/>
          <w:sz w:val="20"/>
          <w:szCs w:val="20"/>
        </w:rPr>
        <w:t xml:space="preserve"> </w:t>
      </w:r>
      <w:del w:id="88" w:author="Microsoft Office 用户" w:date="2018-01-29T20:24:00Z">
        <w:r w:rsidR="00522187" w:rsidDel="00E40900">
          <w:rPr>
            <w:rFonts w:ascii="Times New Roman" w:hAnsi="Times New Roman" w:cs="Times New Roman"/>
            <w:sz w:val="20"/>
            <w:szCs w:val="20"/>
          </w:rPr>
          <w:delText>satisfy with</w:delText>
        </w:r>
      </w:del>
      <w:ins w:id="89" w:author="Microsoft Office 用户" w:date="2018-01-29T20:24:00Z">
        <w:r w:rsidR="00E40900">
          <w:rPr>
            <w:rFonts w:ascii="Times New Roman" w:hAnsi="Times New Roman" w:cs="Times New Roman"/>
            <w:sz w:val="20"/>
            <w:szCs w:val="20"/>
          </w:rPr>
          <w:t>meet</w:t>
        </w:r>
      </w:ins>
      <w:r w:rsidR="00522187">
        <w:rPr>
          <w:rFonts w:ascii="Times New Roman" w:hAnsi="Times New Roman" w:cs="Times New Roman"/>
          <w:sz w:val="20"/>
          <w:szCs w:val="20"/>
        </w:rPr>
        <w:t xml:space="preserve"> the user’s requirements</w:t>
      </w:r>
      <w:r w:rsidR="00B3348C">
        <w:rPr>
          <w:rFonts w:ascii="Times New Roman" w:hAnsi="Times New Roman" w:cs="Times New Roman"/>
          <w:sz w:val="20"/>
          <w:szCs w:val="20"/>
        </w:rPr>
        <w:t xml:space="preserve"> for better crowd </w:t>
      </w:r>
      <w:r w:rsidR="00186EF3">
        <w:rPr>
          <w:rFonts w:ascii="Times New Roman" w:hAnsi="Times New Roman" w:cs="Times New Roman"/>
          <w:sz w:val="20"/>
          <w:szCs w:val="20"/>
        </w:rPr>
        <w:t xml:space="preserve">sensing </w:t>
      </w:r>
      <w:ins w:id="90" w:author="Microsoft Office 用户" w:date="2018-01-29T20:24:00Z">
        <w:r w:rsidR="00E40900">
          <w:rPr>
            <w:rFonts w:ascii="Times New Roman" w:hAnsi="Times New Roman" w:cs="Times New Roman"/>
            <w:sz w:val="20"/>
            <w:szCs w:val="20"/>
          </w:rPr>
          <w:t>performance</w:t>
        </w:r>
      </w:ins>
      <w:del w:id="91" w:author="Microsoft Office 用户" w:date="2018-01-29T20:24:00Z">
        <w:r w:rsidR="00186EF3" w:rsidDel="00E40900">
          <w:rPr>
            <w:rFonts w:ascii="Times New Roman" w:hAnsi="Times New Roman" w:cs="Times New Roman"/>
            <w:sz w:val="20"/>
            <w:szCs w:val="20"/>
          </w:rPr>
          <w:delText>quality</w:delText>
        </w:r>
      </w:del>
      <w:r w:rsidR="00B9093F">
        <w:rPr>
          <w:rFonts w:ascii="Times New Roman" w:hAnsi="Times New Roman" w:cs="Times New Roman"/>
          <w:sz w:val="20"/>
          <w:szCs w:val="20"/>
        </w:rPr>
        <w:t>[11]</w:t>
      </w:r>
      <w:r w:rsidR="00522187">
        <w:rPr>
          <w:rFonts w:ascii="Times New Roman" w:hAnsi="Times New Roman" w:cs="Times New Roman"/>
          <w:sz w:val="20"/>
          <w:szCs w:val="20"/>
        </w:rPr>
        <w:t>.</w:t>
      </w:r>
    </w:p>
    <w:p w14:paraId="2D80562E" w14:textId="77777777" w:rsidR="00BE3D0C" w:rsidRDefault="00B96D7F" w:rsidP="000B786A">
      <w:pPr>
        <w:keepNext/>
        <w:jc w:val="center"/>
      </w:pPr>
      <w:r w:rsidRPr="00B96D7F">
        <w:rPr>
          <w:rFonts w:ascii="Times New Roman" w:hAnsi="Times New Roman" w:cs="Times New Roman"/>
          <w:noProof/>
          <w:sz w:val="20"/>
          <w:szCs w:val="20"/>
        </w:rPr>
        <w:drawing>
          <wp:inline distT="0" distB="0" distL="0" distR="0" wp14:anchorId="3F7BE12F" wp14:editId="0E7A8F09">
            <wp:extent cx="2563685" cy="2047447"/>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9581" cy="2052155"/>
                    </a:xfrm>
                    <a:prstGeom prst="rect">
                      <a:avLst/>
                    </a:prstGeom>
                    <a:noFill/>
                    <a:ln>
                      <a:noFill/>
                    </a:ln>
                  </pic:spPr>
                </pic:pic>
              </a:graphicData>
            </a:graphic>
          </wp:inline>
        </w:drawing>
      </w:r>
    </w:p>
    <w:p w14:paraId="2F76FF40" w14:textId="77777777" w:rsidR="00E913DB" w:rsidRPr="00E913DB" w:rsidRDefault="00BE3D0C" w:rsidP="006D2A66">
      <w:pPr>
        <w:pStyle w:val="a5"/>
        <w:rPr>
          <w:rFonts w:ascii="Times New Roman" w:hAnsi="Times New Roman" w:cs="Times New Roman"/>
          <w:sz w:val="16"/>
          <w:szCs w:val="16"/>
        </w:rPr>
      </w:pPr>
      <w:r w:rsidRPr="00BE3D0C">
        <w:rPr>
          <w:rFonts w:ascii="Times New Roman" w:hAnsi="Times New Roman" w:cs="Times New Roman"/>
          <w:sz w:val="16"/>
          <w:szCs w:val="16"/>
        </w:rPr>
        <w:t>Fig</w:t>
      </w:r>
      <w:r w:rsidR="006B64FE">
        <w:rPr>
          <w:rFonts w:ascii="Times New Roman" w:hAnsi="Times New Roman" w:cs="Times New Roman"/>
          <w:sz w:val="16"/>
          <w:szCs w:val="16"/>
        </w:rPr>
        <w:t>.</w:t>
      </w:r>
      <w:r w:rsidRPr="00BE3D0C">
        <w:rPr>
          <w:rFonts w:ascii="Times New Roman" w:hAnsi="Times New Roman" w:cs="Times New Roman"/>
          <w:sz w:val="16"/>
          <w:szCs w:val="16"/>
        </w:rPr>
        <w:fldChar w:fldCharType="begin"/>
      </w:r>
      <w:r w:rsidRPr="00BE3D0C">
        <w:rPr>
          <w:rFonts w:ascii="Times New Roman" w:hAnsi="Times New Roman" w:cs="Times New Roman"/>
          <w:sz w:val="16"/>
          <w:szCs w:val="16"/>
        </w:rPr>
        <w:instrText xml:space="preserve"> SEQ Figure \* ARABIC </w:instrText>
      </w:r>
      <w:r w:rsidRPr="00BE3D0C">
        <w:rPr>
          <w:rFonts w:ascii="Times New Roman" w:hAnsi="Times New Roman" w:cs="Times New Roman"/>
          <w:sz w:val="16"/>
          <w:szCs w:val="16"/>
        </w:rPr>
        <w:fldChar w:fldCharType="separate"/>
      </w:r>
      <w:r w:rsidR="004A290A">
        <w:rPr>
          <w:rFonts w:ascii="Times New Roman" w:hAnsi="Times New Roman" w:cs="Times New Roman"/>
          <w:noProof/>
          <w:sz w:val="16"/>
          <w:szCs w:val="16"/>
        </w:rPr>
        <w:t>1</w:t>
      </w:r>
      <w:r w:rsidRPr="00BE3D0C">
        <w:rPr>
          <w:rFonts w:ascii="Times New Roman" w:hAnsi="Times New Roman" w:cs="Times New Roman"/>
          <w:sz w:val="16"/>
          <w:szCs w:val="16"/>
        </w:rPr>
        <w:fldChar w:fldCharType="end"/>
      </w:r>
      <w:r w:rsidRPr="00BE3D0C">
        <w:rPr>
          <w:rFonts w:ascii="Times New Roman" w:hAnsi="Times New Roman" w:cs="Times New Roman"/>
          <w:sz w:val="16"/>
          <w:szCs w:val="16"/>
        </w:rPr>
        <w:t>.</w:t>
      </w:r>
      <w:r w:rsidR="00543A4C">
        <w:rPr>
          <w:rFonts w:ascii="Times New Roman" w:hAnsi="Times New Roman" w:cs="Times New Roman"/>
          <w:sz w:val="16"/>
          <w:szCs w:val="16"/>
        </w:rPr>
        <w:t xml:space="preserve"> </w:t>
      </w:r>
      <w:commentRangeStart w:id="92"/>
      <w:r w:rsidR="00543A4C">
        <w:rPr>
          <w:rFonts w:ascii="Times New Roman" w:hAnsi="Times New Roman" w:cs="Times New Roman"/>
          <w:sz w:val="16"/>
          <w:szCs w:val="16"/>
        </w:rPr>
        <w:t>An example of vehicle-base</w:t>
      </w:r>
      <w:r w:rsidR="00F651A5">
        <w:rPr>
          <w:rFonts w:ascii="Times New Roman" w:hAnsi="Times New Roman" w:cs="Times New Roman"/>
          <w:sz w:val="16"/>
          <w:szCs w:val="16"/>
        </w:rPr>
        <w:t>d</w:t>
      </w:r>
      <w:r w:rsidR="001C60B2">
        <w:rPr>
          <w:rFonts w:ascii="Times New Roman" w:hAnsi="Times New Roman" w:cs="Times New Roman"/>
          <w:sz w:val="16"/>
          <w:szCs w:val="16"/>
        </w:rPr>
        <w:t xml:space="preserve"> crowd </w:t>
      </w:r>
      <w:r w:rsidR="00543A4C">
        <w:rPr>
          <w:rFonts w:ascii="Times New Roman" w:hAnsi="Times New Roman" w:cs="Times New Roman"/>
          <w:sz w:val="16"/>
          <w:szCs w:val="16"/>
        </w:rPr>
        <w:t xml:space="preserve">sensing application. Buses embedded with </w:t>
      </w:r>
      <w:r w:rsidR="006D2A66">
        <w:rPr>
          <w:rFonts w:ascii="Times New Roman" w:hAnsi="Times New Roman" w:cs="Times New Roman"/>
          <w:sz w:val="16"/>
          <w:szCs w:val="16"/>
        </w:rPr>
        <w:t>plentiful sensor</w:t>
      </w:r>
      <w:r w:rsidR="00954CAA">
        <w:rPr>
          <w:rFonts w:ascii="Times New Roman" w:hAnsi="Times New Roman" w:cs="Times New Roman"/>
          <w:sz w:val="16"/>
          <w:szCs w:val="16"/>
        </w:rPr>
        <w:t>s</w:t>
      </w:r>
      <w:r w:rsidR="006D2A66">
        <w:rPr>
          <w:rFonts w:ascii="Times New Roman" w:hAnsi="Times New Roman" w:cs="Times New Roman"/>
          <w:sz w:val="16"/>
          <w:szCs w:val="16"/>
        </w:rPr>
        <w:t xml:space="preserve"> </w:t>
      </w:r>
      <w:r w:rsidR="00543A4C">
        <w:rPr>
          <w:rFonts w:ascii="Times New Roman" w:hAnsi="Times New Roman" w:cs="Times New Roman"/>
          <w:sz w:val="16"/>
          <w:szCs w:val="16"/>
        </w:rPr>
        <w:t>are distributed over a large city.</w:t>
      </w:r>
      <w:r w:rsidR="006D2A66">
        <w:rPr>
          <w:rFonts w:ascii="Times New Roman" w:hAnsi="Times New Roman" w:cs="Times New Roman"/>
          <w:sz w:val="16"/>
          <w:szCs w:val="16"/>
        </w:rPr>
        <w:t xml:space="preserve"> Cloud management platform assign sensing task to the recruited vehicle</w:t>
      </w:r>
      <w:r w:rsidR="00954CAA">
        <w:rPr>
          <w:rFonts w:ascii="Times New Roman" w:hAnsi="Times New Roman" w:cs="Times New Roman"/>
          <w:sz w:val="16"/>
          <w:szCs w:val="16"/>
        </w:rPr>
        <w:t xml:space="preserve"> which</w:t>
      </w:r>
      <w:r w:rsidR="006D2A66">
        <w:rPr>
          <w:rFonts w:ascii="Times New Roman" w:hAnsi="Times New Roman" w:cs="Times New Roman"/>
          <w:sz w:val="16"/>
          <w:szCs w:val="16"/>
        </w:rPr>
        <w:t xml:space="preserve"> can contribute to the sensing tasks by returning their sensed data to CMP. </w:t>
      </w:r>
      <w:r w:rsidR="00954CAA">
        <w:rPr>
          <w:rFonts w:ascii="Times New Roman" w:hAnsi="Times New Roman" w:cs="Times New Roman"/>
          <w:sz w:val="16"/>
          <w:szCs w:val="16"/>
        </w:rPr>
        <w:t>And then CMP processes the received data to provide to user.</w:t>
      </w:r>
      <w:commentRangeEnd w:id="92"/>
      <w:r w:rsidR="00E40900">
        <w:rPr>
          <w:rStyle w:val="a6"/>
          <w:rFonts w:asciiTheme="minorHAnsi" w:eastAsiaTheme="minorEastAsia" w:hAnsiTheme="minorHAnsi" w:cstheme="minorBidi"/>
        </w:rPr>
        <w:commentReference w:id="92"/>
      </w:r>
    </w:p>
    <w:p w14:paraId="032AFA3E" w14:textId="77777777" w:rsidR="00196498" w:rsidRDefault="00B61951" w:rsidP="00E913DB">
      <w:pPr>
        <w:rPr>
          <w:rFonts w:ascii="Times New Roman" w:hAnsi="Times New Roman" w:cs="Times New Roman"/>
          <w:sz w:val="20"/>
          <w:szCs w:val="20"/>
        </w:rPr>
      </w:pPr>
      <w:r>
        <w:rPr>
          <w:rFonts w:ascii="Times New Roman" w:hAnsi="Times New Roman" w:cs="Times New Roman"/>
          <w:sz w:val="20"/>
          <w:szCs w:val="20"/>
        </w:rPr>
        <w:tab/>
      </w:r>
      <w:r w:rsidR="00CD0DD5">
        <w:rPr>
          <w:rFonts w:ascii="Times New Roman" w:hAnsi="Times New Roman" w:cs="Times New Roman"/>
          <w:sz w:val="20"/>
          <w:szCs w:val="20"/>
        </w:rPr>
        <w:t xml:space="preserve">The location of vehicles </w:t>
      </w:r>
      <w:del w:id="93" w:author="Microsoft Office 用户" w:date="2018-01-29T20:25:00Z">
        <w:r w:rsidR="00CD0DD5" w:rsidDel="00E40900">
          <w:rPr>
            <w:rFonts w:ascii="Times New Roman" w:hAnsi="Times New Roman" w:cs="Times New Roman"/>
            <w:sz w:val="20"/>
            <w:szCs w:val="20"/>
          </w:rPr>
          <w:delText>make a</w:delText>
        </w:r>
      </w:del>
      <w:ins w:id="94" w:author="Microsoft Office 用户" w:date="2018-01-29T20:25:00Z">
        <w:r w:rsidR="00E40900">
          <w:rPr>
            <w:rFonts w:ascii="Times New Roman" w:hAnsi="Times New Roman" w:cs="Times New Roman"/>
            <w:sz w:val="20"/>
            <w:szCs w:val="20"/>
          </w:rPr>
          <w:t>have</w:t>
        </w:r>
      </w:ins>
      <w:r w:rsidR="00CD0DD5">
        <w:rPr>
          <w:rFonts w:ascii="Times New Roman" w:hAnsi="Times New Roman" w:cs="Times New Roman"/>
          <w:sz w:val="20"/>
          <w:szCs w:val="20"/>
        </w:rPr>
        <w:t xml:space="preserve"> great</w:t>
      </w:r>
      <w:del w:id="95" w:author="Microsoft Office 用户" w:date="2018-01-29T20:25:00Z">
        <w:r w:rsidR="00CD0DD5" w:rsidDel="00E40900">
          <w:rPr>
            <w:rFonts w:ascii="Times New Roman" w:hAnsi="Times New Roman" w:cs="Times New Roman"/>
            <w:sz w:val="20"/>
            <w:szCs w:val="20"/>
          </w:rPr>
          <w:delText>ly</w:delText>
        </w:r>
      </w:del>
      <w:r w:rsidR="00CD0DD5">
        <w:rPr>
          <w:rFonts w:ascii="Times New Roman" w:hAnsi="Times New Roman" w:cs="Times New Roman"/>
          <w:sz w:val="20"/>
          <w:szCs w:val="20"/>
        </w:rPr>
        <w:t xml:space="preserve"> influence on the qualit</w:t>
      </w:r>
      <w:r w:rsidR="00B3348C">
        <w:rPr>
          <w:rFonts w:ascii="Times New Roman" w:hAnsi="Times New Roman" w:cs="Times New Roman"/>
          <w:sz w:val="20"/>
          <w:szCs w:val="20"/>
        </w:rPr>
        <w:t xml:space="preserve">y of vehicle-based mobile crowd </w:t>
      </w:r>
      <w:r w:rsidR="00CD0DD5">
        <w:rPr>
          <w:rFonts w:ascii="Times New Roman" w:hAnsi="Times New Roman" w:cs="Times New Roman"/>
          <w:sz w:val="20"/>
          <w:szCs w:val="20"/>
        </w:rPr>
        <w:t xml:space="preserve">sensing [12], because of </w:t>
      </w:r>
      <w:r w:rsidR="00F47847">
        <w:rPr>
          <w:rFonts w:ascii="Times New Roman" w:hAnsi="Times New Roman" w:cs="Times New Roman"/>
          <w:sz w:val="20"/>
          <w:szCs w:val="20"/>
        </w:rPr>
        <w:t xml:space="preserve">the CMP assigns tasks to vehicles that operates in different regions. </w:t>
      </w:r>
      <w:del w:id="96" w:author="Microsoft Office 用户" w:date="2018-01-29T20:26:00Z">
        <w:r w:rsidR="00F47847" w:rsidDel="009C7C48">
          <w:rPr>
            <w:rFonts w:ascii="Times New Roman" w:hAnsi="Times New Roman" w:cs="Times New Roman"/>
            <w:sz w:val="20"/>
            <w:szCs w:val="20"/>
          </w:rPr>
          <w:delText xml:space="preserve">As mentioned above, vehicles </w:delText>
        </w:r>
        <w:r w:rsidR="002A7A14" w:rsidDel="009C7C48">
          <w:rPr>
            <w:rFonts w:ascii="Times New Roman" w:hAnsi="Times New Roman" w:cs="Times New Roman"/>
            <w:sz w:val="20"/>
            <w:szCs w:val="20"/>
          </w:rPr>
          <w:delText xml:space="preserve">within same region introduces redundancy, this case is we try to avoid. </w:delText>
        </w:r>
      </w:del>
      <w:r w:rsidR="002A7A14">
        <w:rPr>
          <w:rFonts w:ascii="Times New Roman" w:hAnsi="Times New Roman" w:cs="Times New Roman"/>
          <w:sz w:val="20"/>
          <w:szCs w:val="20"/>
        </w:rPr>
        <w:t>T</w:t>
      </w:r>
      <w:r w:rsidR="00ED2768">
        <w:rPr>
          <w:rFonts w:ascii="Times New Roman" w:hAnsi="Times New Roman" w:cs="Times New Roman"/>
          <w:sz w:val="20"/>
          <w:szCs w:val="20"/>
        </w:rPr>
        <w:t xml:space="preserve">here is </w:t>
      </w:r>
      <w:r w:rsidR="002A7A14">
        <w:rPr>
          <w:rFonts w:ascii="Times New Roman" w:hAnsi="Times New Roman" w:cs="Times New Roman"/>
          <w:sz w:val="20"/>
          <w:szCs w:val="20"/>
        </w:rPr>
        <w:t xml:space="preserve">another </w:t>
      </w:r>
      <w:del w:id="97" w:author="Microsoft Office 用户" w:date="2018-01-29T20:26:00Z">
        <w:r w:rsidR="002A7A14" w:rsidDel="009C7C48">
          <w:rPr>
            <w:rFonts w:ascii="Times New Roman" w:hAnsi="Times New Roman" w:cs="Times New Roman"/>
            <w:sz w:val="20"/>
            <w:szCs w:val="20"/>
          </w:rPr>
          <w:delText xml:space="preserve">worst </w:delText>
        </w:r>
      </w:del>
      <w:ins w:id="98" w:author="Microsoft Office 用户" w:date="2018-01-29T20:26:00Z">
        <w:r w:rsidR="009C7C48">
          <w:rPr>
            <w:rFonts w:ascii="Times New Roman" w:hAnsi="Times New Roman" w:cs="Times New Roman"/>
            <w:sz w:val="20"/>
            <w:szCs w:val="20"/>
          </w:rPr>
          <w:t xml:space="preserve">extreme </w:t>
        </w:r>
      </w:ins>
      <w:r w:rsidR="002A7A14">
        <w:rPr>
          <w:rFonts w:ascii="Times New Roman" w:hAnsi="Times New Roman" w:cs="Times New Roman"/>
          <w:sz w:val="20"/>
          <w:szCs w:val="20"/>
        </w:rPr>
        <w:t xml:space="preserve">case </w:t>
      </w:r>
      <w:del w:id="99" w:author="Microsoft Office 用户" w:date="2018-01-29T20:26:00Z">
        <w:r w:rsidR="002A7A14" w:rsidDel="009C7C48">
          <w:rPr>
            <w:rFonts w:ascii="Times New Roman" w:hAnsi="Times New Roman" w:cs="Times New Roman"/>
            <w:sz w:val="20"/>
            <w:szCs w:val="20"/>
          </w:rPr>
          <w:delText xml:space="preserve">where </w:delText>
        </w:r>
      </w:del>
      <w:ins w:id="100" w:author="Microsoft Office 用户" w:date="2018-01-29T20:26:00Z">
        <w:r w:rsidR="009C7C48">
          <w:rPr>
            <w:rFonts w:ascii="Times New Roman" w:hAnsi="Times New Roman" w:cs="Times New Roman"/>
            <w:sz w:val="20"/>
            <w:szCs w:val="20"/>
          </w:rPr>
          <w:t xml:space="preserve">in which </w:t>
        </w:r>
      </w:ins>
      <w:r w:rsidR="00ED2768">
        <w:rPr>
          <w:rFonts w:ascii="Times New Roman" w:hAnsi="Times New Roman" w:cs="Times New Roman"/>
          <w:sz w:val="20"/>
          <w:szCs w:val="20"/>
        </w:rPr>
        <w:t>no vehicle</w:t>
      </w:r>
      <w:del w:id="101" w:author="Microsoft Office 用户" w:date="2018-01-29T20:26:00Z">
        <w:r w:rsidR="00ED2768" w:rsidDel="009C7C48">
          <w:rPr>
            <w:rFonts w:ascii="Times New Roman" w:hAnsi="Times New Roman" w:cs="Times New Roman"/>
            <w:sz w:val="20"/>
            <w:szCs w:val="20"/>
          </w:rPr>
          <w:delText>s</w:delText>
        </w:r>
      </w:del>
      <w:r w:rsidR="00ED2768">
        <w:rPr>
          <w:rFonts w:ascii="Times New Roman" w:hAnsi="Times New Roman" w:cs="Times New Roman"/>
          <w:sz w:val="20"/>
          <w:szCs w:val="20"/>
        </w:rPr>
        <w:t xml:space="preserve"> </w:t>
      </w:r>
      <w:ins w:id="102" w:author="Microsoft Office 用户" w:date="2018-01-29T20:27:00Z">
        <w:r w:rsidR="009C7C48">
          <w:rPr>
            <w:rFonts w:ascii="Times New Roman" w:hAnsi="Times New Roman" w:cs="Times New Roman"/>
            <w:sz w:val="20"/>
            <w:szCs w:val="20"/>
          </w:rPr>
          <w:t>is</w:t>
        </w:r>
      </w:ins>
      <w:del w:id="103" w:author="Microsoft Office 用户" w:date="2018-01-29T20:27:00Z">
        <w:r w:rsidR="00ED2768" w:rsidDel="009C7C48">
          <w:rPr>
            <w:rFonts w:ascii="Times New Roman" w:hAnsi="Times New Roman" w:cs="Times New Roman"/>
            <w:sz w:val="20"/>
            <w:szCs w:val="20"/>
          </w:rPr>
          <w:delText>are</w:delText>
        </w:r>
      </w:del>
      <w:r w:rsidR="00ED2768">
        <w:rPr>
          <w:rFonts w:ascii="Times New Roman" w:hAnsi="Times New Roman" w:cs="Times New Roman"/>
          <w:sz w:val="20"/>
          <w:szCs w:val="20"/>
        </w:rPr>
        <w:t xml:space="preserve"> operating </w:t>
      </w:r>
      <w:r w:rsidR="00ED2768">
        <w:rPr>
          <w:rFonts w:ascii="Times New Roman" w:hAnsi="Times New Roman" w:cs="Times New Roman"/>
          <w:sz w:val="20"/>
          <w:szCs w:val="20"/>
        </w:rPr>
        <w:lastRenderedPageBreak/>
        <w:t xml:space="preserve">in </w:t>
      </w:r>
      <w:r w:rsidR="002A7A14">
        <w:rPr>
          <w:rFonts w:ascii="Times New Roman" w:hAnsi="Times New Roman" w:cs="Times New Roman"/>
          <w:sz w:val="20"/>
          <w:szCs w:val="20"/>
        </w:rPr>
        <w:t>the region</w:t>
      </w:r>
      <w:del w:id="104" w:author="Microsoft Office 用户" w:date="2018-01-29T20:28:00Z">
        <w:r w:rsidR="002A7A14" w:rsidDel="009C7C48">
          <w:rPr>
            <w:rFonts w:ascii="Times New Roman" w:hAnsi="Times New Roman" w:cs="Times New Roman"/>
            <w:sz w:val="20"/>
            <w:szCs w:val="20"/>
          </w:rPr>
          <w:delText>s</w:delText>
        </w:r>
      </w:del>
      <w:r w:rsidR="002A7A14">
        <w:rPr>
          <w:rFonts w:ascii="Times New Roman" w:hAnsi="Times New Roman" w:cs="Times New Roman"/>
          <w:sz w:val="20"/>
          <w:szCs w:val="20"/>
        </w:rPr>
        <w:t xml:space="preserve"> of interest </w:t>
      </w:r>
      <w:r w:rsidR="00ED2768">
        <w:rPr>
          <w:rFonts w:ascii="Times New Roman" w:hAnsi="Times New Roman" w:cs="Times New Roman"/>
          <w:sz w:val="20"/>
          <w:szCs w:val="20"/>
        </w:rPr>
        <w:t xml:space="preserve">at a specific time </w:t>
      </w:r>
      <w:ins w:id="105" w:author="Microsoft Office 用户" w:date="2018-01-29T20:28:00Z">
        <w:r w:rsidR="009C7C48">
          <w:rPr>
            <w:rFonts w:ascii="Times New Roman" w:hAnsi="Times New Roman" w:cs="Times New Roman"/>
            <w:sz w:val="20"/>
            <w:szCs w:val="20"/>
          </w:rPr>
          <w:t xml:space="preserve">that </w:t>
        </w:r>
      </w:ins>
      <w:r w:rsidR="00ED2768">
        <w:rPr>
          <w:rFonts w:ascii="Times New Roman" w:hAnsi="Times New Roman" w:cs="Times New Roman"/>
          <w:sz w:val="20"/>
          <w:szCs w:val="20"/>
        </w:rPr>
        <w:t>result</w:t>
      </w:r>
      <w:del w:id="106" w:author="Microsoft Office 用户" w:date="2018-01-29T20:28:00Z">
        <w:r w:rsidR="00ED2768" w:rsidDel="009C7C48">
          <w:rPr>
            <w:rFonts w:ascii="Times New Roman" w:hAnsi="Times New Roman" w:cs="Times New Roman"/>
            <w:sz w:val="20"/>
            <w:szCs w:val="20"/>
          </w:rPr>
          <w:delText>ing</w:delText>
        </w:r>
      </w:del>
      <w:r w:rsidR="00ED2768">
        <w:rPr>
          <w:rFonts w:ascii="Times New Roman" w:hAnsi="Times New Roman" w:cs="Times New Roman"/>
          <w:sz w:val="20"/>
          <w:szCs w:val="20"/>
        </w:rPr>
        <w:t xml:space="preserve"> in blank data. Obviously, </w:t>
      </w:r>
      <w:r w:rsidR="00B3348C">
        <w:rPr>
          <w:rFonts w:ascii="Times New Roman" w:hAnsi="Times New Roman" w:cs="Times New Roman"/>
          <w:sz w:val="20"/>
          <w:szCs w:val="20"/>
        </w:rPr>
        <w:t xml:space="preserve">the quality of crowd </w:t>
      </w:r>
      <w:r w:rsidR="00B9093F">
        <w:rPr>
          <w:rFonts w:ascii="Times New Roman" w:hAnsi="Times New Roman" w:cs="Times New Roman"/>
          <w:sz w:val="20"/>
          <w:szCs w:val="20"/>
        </w:rPr>
        <w:t xml:space="preserve">sensing is sensitive to </w:t>
      </w:r>
      <w:del w:id="107" w:author="Microsoft Office 用户" w:date="2018-01-29T20:29:00Z">
        <w:r w:rsidR="00B9093F" w:rsidDel="009C7C48">
          <w:rPr>
            <w:rFonts w:ascii="Times New Roman" w:hAnsi="Times New Roman" w:cs="Times New Roman"/>
            <w:sz w:val="20"/>
            <w:szCs w:val="20"/>
          </w:rPr>
          <w:delText xml:space="preserve">space </w:delText>
        </w:r>
      </w:del>
      <w:ins w:id="108" w:author="Microsoft Office 用户" w:date="2018-01-29T20:29:00Z">
        <w:r w:rsidR="009C7C48">
          <w:rPr>
            <w:rFonts w:ascii="Times New Roman" w:hAnsi="Times New Roman" w:cs="Times New Roman"/>
            <w:sz w:val="20"/>
            <w:szCs w:val="20"/>
          </w:rPr>
          <w:t xml:space="preserve">location </w:t>
        </w:r>
      </w:ins>
      <w:r w:rsidR="00B9093F">
        <w:rPr>
          <w:rFonts w:ascii="Times New Roman" w:hAnsi="Times New Roman" w:cs="Times New Roman"/>
          <w:sz w:val="20"/>
          <w:szCs w:val="20"/>
        </w:rPr>
        <w:t xml:space="preserve">and time, so                     </w:t>
      </w:r>
      <w:r w:rsidR="00D06BE5">
        <w:rPr>
          <w:rFonts w:ascii="Times New Roman" w:hAnsi="Times New Roman" w:cs="Times New Roman"/>
          <w:sz w:val="20"/>
          <w:szCs w:val="20"/>
        </w:rPr>
        <w:t xml:space="preserve">    </w:t>
      </w:r>
      <w:r w:rsidR="00ED2768">
        <w:rPr>
          <w:rFonts w:ascii="Times New Roman" w:hAnsi="Times New Roman" w:cs="Times New Roman"/>
          <w:sz w:val="20"/>
          <w:szCs w:val="20"/>
        </w:rPr>
        <w:t xml:space="preserve">the </w:t>
      </w:r>
      <w:r w:rsidR="00D95DC1">
        <w:rPr>
          <w:rFonts w:ascii="Times New Roman" w:hAnsi="Times New Roman" w:cs="Times New Roman"/>
          <w:sz w:val="20"/>
          <w:szCs w:val="20"/>
        </w:rPr>
        <w:t>spatial-temporal coverage is a fundamental metric of</w:t>
      </w:r>
      <w:r w:rsidR="00B3348C">
        <w:rPr>
          <w:rFonts w:ascii="Times New Roman" w:hAnsi="Times New Roman" w:cs="Times New Roman"/>
          <w:sz w:val="20"/>
          <w:szCs w:val="20"/>
        </w:rPr>
        <w:t xml:space="preserve"> the vehicle-based mobile crowd </w:t>
      </w:r>
      <w:r w:rsidR="00D95DC1">
        <w:rPr>
          <w:rFonts w:ascii="Times New Roman" w:hAnsi="Times New Roman" w:cs="Times New Roman"/>
          <w:sz w:val="20"/>
          <w:szCs w:val="20"/>
        </w:rPr>
        <w:t>sensing quality. Particularly, spatial-temporal coverage intends to cover as m</w:t>
      </w:r>
      <w:ins w:id="109" w:author="Microsoft Office 用户" w:date="2018-01-29T20:29:00Z">
        <w:r w:rsidR="009C7C48">
          <w:rPr>
            <w:rFonts w:ascii="Times New Roman" w:hAnsi="Times New Roman" w:cs="Times New Roman"/>
            <w:sz w:val="20"/>
            <w:szCs w:val="20"/>
          </w:rPr>
          <w:t>any</w:t>
        </w:r>
      </w:ins>
      <w:del w:id="110" w:author="Microsoft Office 用户" w:date="2018-01-29T20:29:00Z">
        <w:r w:rsidR="00D95DC1" w:rsidDel="009C7C48">
          <w:rPr>
            <w:rFonts w:ascii="Times New Roman" w:hAnsi="Times New Roman" w:cs="Times New Roman"/>
            <w:sz w:val="20"/>
            <w:szCs w:val="20"/>
          </w:rPr>
          <w:delText>any</w:delText>
        </w:r>
      </w:del>
      <w:r w:rsidR="00D95DC1">
        <w:rPr>
          <w:rFonts w:ascii="Times New Roman" w:hAnsi="Times New Roman" w:cs="Times New Roman"/>
          <w:sz w:val="20"/>
          <w:szCs w:val="20"/>
        </w:rPr>
        <w:t xml:space="preserve"> </w:t>
      </w:r>
      <w:ins w:id="111" w:author="Microsoft Office 用户" w:date="2018-01-29T20:29:00Z">
        <w:r w:rsidR="009C7C48">
          <w:rPr>
            <w:rFonts w:ascii="Times New Roman" w:hAnsi="Times New Roman" w:cs="Times New Roman"/>
            <w:sz w:val="20"/>
            <w:szCs w:val="20"/>
          </w:rPr>
          <w:t>area</w:t>
        </w:r>
      </w:ins>
      <w:ins w:id="112" w:author="Microsoft Office 用户" w:date="2018-01-29T20:32:00Z">
        <w:r w:rsidR="009C7C48">
          <w:rPr>
            <w:rFonts w:ascii="Times New Roman" w:hAnsi="Times New Roman" w:cs="Times New Roman"/>
            <w:sz w:val="20"/>
            <w:szCs w:val="20"/>
          </w:rPr>
          <w:t>s</w:t>
        </w:r>
      </w:ins>
      <w:del w:id="113" w:author="Microsoft Office 用户" w:date="2018-01-29T20:29:00Z">
        <w:r w:rsidR="00D95DC1" w:rsidDel="009C7C48">
          <w:rPr>
            <w:rFonts w:ascii="Times New Roman" w:hAnsi="Times New Roman" w:cs="Times New Roman"/>
            <w:sz w:val="20"/>
            <w:szCs w:val="20"/>
          </w:rPr>
          <w:delText>regions</w:delText>
        </w:r>
      </w:del>
      <w:r w:rsidR="00D95DC1">
        <w:rPr>
          <w:rFonts w:ascii="Times New Roman" w:hAnsi="Times New Roman" w:cs="Times New Roman"/>
          <w:sz w:val="20"/>
          <w:szCs w:val="20"/>
        </w:rPr>
        <w:t xml:space="preserve"> of interest</w:t>
      </w:r>
      <w:r w:rsidR="008C6D55">
        <w:rPr>
          <w:rFonts w:ascii="Times New Roman" w:hAnsi="Times New Roman" w:cs="Times New Roman"/>
          <w:sz w:val="20"/>
          <w:szCs w:val="20"/>
        </w:rPr>
        <w:t xml:space="preserve"> as possible </w:t>
      </w:r>
      <w:del w:id="114" w:author="Microsoft Office 用户" w:date="2018-01-29T20:30:00Z">
        <w:r w:rsidR="008C6D55" w:rsidDel="009C7C48">
          <w:rPr>
            <w:rFonts w:ascii="Times New Roman" w:hAnsi="Times New Roman" w:cs="Times New Roman"/>
            <w:sz w:val="20"/>
            <w:szCs w:val="20"/>
          </w:rPr>
          <w:delText xml:space="preserve">and </w:delText>
        </w:r>
      </w:del>
      <w:ins w:id="115" w:author="Microsoft Office 用户" w:date="2018-01-29T20:30:00Z">
        <w:r w:rsidR="009C7C48">
          <w:rPr>
            <w:rFonts w:ascii="Times New Roman" w:hAnsi="Times New Roman" w:cs="Times New Roman"/>
            <w:sz w:val="20"/>
            <w:szCs w:val="20"/>
          </w:rPr>
          <w:t xml:space="preserve">or </w:t>
        </w:r>
      </w:ins>
      <w:r w:rsidR="008C6D55">
        <w:rPr>
          <w:rFonts w:ascii="Times New Roman" w:hAnsi="Times New Roman" w:cs="Times New Roman"/>
          <w:sz w:val="20"/>
          <w:szCs w:val="20"/>
        </w:rPr>
        <w:t>make sure</w:t>
      </w:r>
      <w:r w:rsidR="00D95DC1">
        <w:rPr>
          <w:rFonts w:ascii="Times New Roman" w:hAnsi="Times New Roman" w:cs="Times New Roman"/>
          <w:sz w:val="20"/>
          <w:szCs w:val="20"/>
        </w:rPr>
        <w:t xml:space="preserve"> all</w:t>
      </w:r>
      <w:r w:rsidR="008C6D55">
        <w:rPr>
          <w:rFonts w:ascii="Times New Roman" w:hAnsi="Times New Roman" w:cs="Times New Roman"/>
          <w:sz w:val="20"/>
          <w:szCs w:val="20"/>
        </w:rPr>
        <w:t xml:space="preserve"> areas</w:t>
      </w:r>
      <w:r w:rsidR="00D95DC1">
        <w:rPr>
          <w:rFonts w:ascii="Times New Roman" w:hAnsi="Times New Roman" w:cs="Times New Roman"/>
          <w:sz w:val="20"/>
          <w:szCs w:val="20"/>
        </w:rPr>
        <w:t xml:space="preserve"> </w:t>
      </w:r>
      <w:ins w:id="116" w:author="Microsoft Office 用户" w:date="2018-01-29T20:30:00Z">
        <w:r w:rsidR="009C7C48">
          <w:rPr>
            <w:rFonts w:ascii="Times New Roman" w:hAnsi="Times New Roman" w:cs="Times New Roman"/>
            <w:sz w:val="20"/>
            <w:szCs w:val="20"/>
          </w:rPr>
          <w:t>are</w:t>
        </w:r>
      </w:ins>
      <w:del w:id="117" w:author="Microsoft Office 用户" w:date="2018-01-29T20:30:00Z">
        <w:r w:rsidR="008C6D55" w:rsidDel="009C7C48">
          <w:rPr>
            <w:rFonts w:ascii="Times New Roman" w:hAnsi="Times New Roman" w:cs="Times New Roman"/>
            <w:sz w:val="20"/>
            <w:szCs w:val="20"/>
          </w:rPr>
          <w:delText>i</w:delText>
        </w:r>
      </w:del>
      <w:del w:id="118" w:author="Microsoft Office 用户" w:date="2018-01-29T20:29:00Z">
        <w:r w:rsidR="008C6D55" w:rsidDel="009C7C48">
          <w:rPr>
            <w:rFonts w:ascii="Times New Roman" w:hAnsi="Times New Roman" w:cs="Times New Roman"/>
            <w:sz w:val="20"/>
            <w:szCs w:val="20"/>
          </w:rPr>
          <w:delText>s</w:delText>
        </w:r>
      </w:del>
      <w:r w:rsidR="008C6D55">
        <w:rPr>
          <w:rFonts w:ascii="Times New Roman" w:hAnsi="Times New Roman" w:cs="Times New Roman"/>
          <w:sz w:val="20"/>
          <w:szCs w:val="20"/>
        </w:rPr>
        <w:t xml:space="preserve"> covered at least once for a period of time.</w:t>
      </w:r>
      <w:r w:rsidR="00FA6660">
        <w:rPr>
          <w:rFonts w:ascii="Times New Roman" w:hAnsi="Times New Roman" w:cs="Times New Roman"/>
          <w:sz w:val="20"/>
          <w:szCs w:val="20"/>
        </w:rPr>
        <w:t xml:space="preserve"> In </w:t>
      </w:r>
      <w:r w:rsidR="0092142D">
        <w:rPr>
          <w:rFonts w:ascii="Times New Roman" w:hAnsi="Times New Roman" w:cs="Times New Roman"/>
          <w:sz w:val="20"/>
          <w:szCs w:val="20"/>
        </w:rPr>
        <w:t>reality</w:t>
      </w:r>
      <w:r w:rsidR="00FA6660">
        <w:rPr>
          <w:rFonts w:ascii="Times New Roman" w:hAnsi="Times New Roman" w:cs="Times New Roman"/>
          <w:sz w:val="20"/>
          <w:szCs w:val="20"/>
        </w:rPr>
        <w:t xml:space="preserve">, </w:t>
      </w:r>
      <w:r w:rsidR="00891590">
        <w:rPr>
          <w:rFonts w:ascii="Times New Roman" w:hAnsi="Times New Roman" w:cs="Times New Roman" w:hint="eastAsia"/>
          <w:sz w:val="20"/>
          <w:szCs w:val="20"/>
        </w:rPr>
        <w:t>we</w:t>
      </w:r>
      <w:r w:rsidR="00891590">
        <w:rPr>
          <w:rFonts w:ascii="Times New Roman" w:hAnsi="Times New Roman" w:cs="Times New Roman"/>
          <w:sz w:val="20"/>
          <w:szCs w:val="20"/>
        </w:rPr>
        <w:t xml:space="preserve"> are supposed to be aware that the spatial-temporal coverage of sensing data of vehicle-based m</w:t>
      </w:r>
      <w:r w:rsidR="00B3348C">
        <w:rPr>
          <w:rFonts w:ascii="Times New Roman" w:hAnsi="Times New Roman" w:cs="Times New Roman"/>
          <w:sz w:val="20"/>
          <w:szCs w:val="20"/>
        </w:rPr>
        <w:t xml:space="preserve">obile crowd </w:t>
      </w:r>
      <w:r w:rsidR="00891590">
        <w:rPr>
          <w:rFonts w:ascii="Times New Roman" w:hAnsi="Times New Roman" w:cs="Times New Roman"/>
          <w:sz w:val="20"/>
          <w:szCs w:val="20"/>
        </w:rPr>
        <w:t xml:space="preserve">sensing is more dynamic on account of each vehicle keeps moving persistently </w:t>
      </w:r>
      <w:del w:id="119" w:author="Microsoft Office 用户" w:date="2018-01-29T20:30:00Z">
        <w:r w:rsidR="00891590" w:rsidDel="009C7C48">
          <w:rPr>
            <w:rFonts w:ascii="Times New Roman" w:hAnsi="Times New Roman" w:cs="Times New Roman"/>
            <w:sz w:val="20"/>
            <w:szCs w:val="20"/>
          </w:rPr>
          <w:delText xml:space="preserve">across </w:delText>
        </w:r>
      </w:del>
      <w:ins w:id="120" w:author="Microsoft Office 用户" w:date="2018-01-29T20:30:00Z">
        <w:r w:rsidR="009C7C48">
          <w:rPr>
            <w:rFonts w:ascii="Times New Roman" w:hAnsi="Times New Roman" w:cs="Times New Roman"/>
            <w:sz w:val="20"/>
            <w:szCs w:val="20"/>
          </w:rPr>
          <w:t xml:space="preserve">throughout </w:t>
        </w:r>
      </w:ins>
      <w:r w:rsidR="00891590">
        <w:rPr>
          <w:rFonts w:ascii="Times New Roman" w:hAnsi="Times New Roman" w:cs="Times New Roman"/>
          <w:sz w:val="20"/>
          <w:szCs w:val="20"/>
        </w:rPr>
        <w:t xml:space="preserve">the city as his own schedule. </w:t>
      </w:r>
    </w:p>
    <w:p w14:paraId="22CED4A6" w14:textId="77777777" w:rsidR="00E913DB" w:rsidRDefault="00196498" w:rsidP="00E913DB">
      <w:pPr>
        <w:rPr>
          <w:rFonts w:ascii="Times New Roman" w:hAnsi="Times New Roman" w:cs="Times New Roman"/>
          <w:sz w:val="20"/>
          <w:szCs w:val="20"/>
        </w:rPr>
      </w:pPr>
      <w:r>
        <w:rPr>
          <w:rFonts w:ascii="Times New Roman" w:hAnsi="Times New Roman" w:cs="Times New Roman"/>
          <w:sz w:val="20"/>
          <w:szCs w:val="20"/>
        </w:rPr>
        <w:tab/>
        <w:t>However, public transport buses, which is distinct from</w:t>
      </w:r>
      <w:r w:rsidR="00891590">
        <w:rPr>
          <w:rFonts w:ascii="Times New Roman" w:hAnsi="Times New Roman" w:cs="Times New Roman"/>
          <w:sz w:val="20"/>
          <w:szCs w:val="20"/>
        </w:rPr>
        <w:t xml:space="preserve"> </w:t>
      </w:r>
      <w:r w:rsidR="009F7ACD">
        <w:rPr>
          <w:rFonts w:ascii="Times New Roman" w:hAnsi="Times New Roman" w:cs="Times New Roman"/>
          <w:sz w:val="20"/>
          <w:szCs w:val="20"/>
        </w:rPr>
        <w:t>taxi or private car without operating plans, strictly</w:t>
      </w:r>
      <w:del w:id="121" w:author="Microsoft Office 用户" w:date="2018-01-29T20:31:00Z">
        <w:r w:rsidR="000D6D56" w:rsidDel="009C7C48">
          <w:rPr>
            <w:rFonts w:ascii="Times New Roman" w:hAnsi="Times New Roman" w:cs="Times New Roman"/>
            <w:sz w:val="20"/>
            <w:szCs w:val="20"/>
          </w:rPr>
          <w:delText xml:space="preserve"> periodically</w:delText>
        </w:r>
      </w:del>
      <w:r w:rsidR="009F7ACD">
        <w:rPr>
          <w:rFonts w:ascii="Times New Roman" w:hAnsi="Times New Roman" w:cs="Times New Roman"/>
          <w:sz w:val="20"/>
          <w:szCs w:val="20"/>
        </w:rPr>
        <w:t xml:space="preserve"> follow</w:t>
      </w:r>
      <w:r w:rsidR="000D6D56">
        <w:rPr>
          <w:rFonts w:ascii="Times New Roman" w:hAnsi="Times New Roman" w:cs="Times New Roman"/>
          <w:sz w:val="20"/>
          <w:szCs w:val="20"/>
        </w:rPr>
        <w:t xml:space="preserve"> </w:t>
      </w:r>
      <w:r w:rsidR="009F7ACD">
        <w:rPr>
          <w:rFonts w:ascii="Times New Roman" w:hAnsi="Times New Roman" w:cs="Times New Roman"/>
          <w:sz w:val="20"/>
          <w:szCs w:val="20"/>
        </w:rPr>
        <w:t>an</w:t>
      </w:r>
      <w:r w:rsidR="009F7ACD" w:rsidRPr="009F7ACD">
        <w:rPr>
          <w:rFonts w:ascii="Times New Roman" w:hAnsi="Times New Roman" w:cs="Times New Roman"/>
          <w:sz w:val="20"/>
          <w:szCs w:val="20"/>
        </w:rPr>
        <w:t xml:space="preserve"> </w:t>
      </w:r>
      <w:r w:rsidR="009F7ACD">
        <w:rPr>
          <w:rFonts w:ascii="Times New Roman" w:hAnsi="Times New Roman" w:cs="Times New Roman"/>
          <w:sz w:val="20"/>
          <w:szCs w:val="20"/>
        </w:rPr>
        <w:t xml:space="preserve">explicit timetable made by </w:t>
      </w:r>
      <w:del w:id="122" w:author="Microsoft Office 用户" w:date="2018-01-29T20:31:00Z">
        <w:r w:rsidR="009F7ACD" w:rsidDel="009C7C48">
          <w:rPr>
            <w:rFonts w:ascii="Times New Roman" w:hAnsi="Times New Roman" w:cs="Times New Roman"/>
            <w:sz w:val="20"/>
            <w:szCs w:val="20"/>
          </w:rPr>
          <w:delText>bus company</w:delText>
        </w:r>
      </w:del>
      <w:ins w:id="123" w:author="Microsoft Office 用户" w:date="2018-01-29T20:31:00Z">
        <w:r w:rsidR="009C7C48">
          <w:rPr>
            <w:rFonts w:ascii="Times New Roman" w:hAnsi="Times New Roman" w:cs="Times New Roman"/>
            <w:sz w:val="20"/>
            <w:szCs w:val="20"/>
          </w:rPr>
          <w:t>its operator</w:t>
        </w:r>
      </w:ins>
      <w:r w:rsidR="000D6D56">
        <w:rPr>
          <w:rFonts w:ascii="Times New Roman" w:hAnsi="Times New Roman" w:cs="Times New Roman"/>
          <w:sz w:val="20"/>
          <w:szCs w:val="20"/>
        </w:rPr>
        <w:t xml:space="preserve">. </w:t>
      </w:r>
      <w:r w:rsidR="005F31F1">
        <w:rPr>
          <w:rFonts w:ascii="Times New Roman" w:hAnsi="Times New Roman" w:cs="Times New Roman" w:hint="eastAsia"/>
          <w:sz w:val="20"/>
          <w:szCs w:val="20"/>
        </w:rPr>
        <w:t>H</w:t>
      </w:r>
      <w:r w:rsidR="005F31F1">
        <w:rPr>
          <w:rFonts w:ascii="Times New Roman" w:hAnsi="Times New Roman" w:cs="Times New Roman"/>
          <w:sz w:val="20"/>
          <w:szCs w:val="20"/>
        </w:rPr>
        <w:t xml:space="preserve">ence the location of each bus is predictable in spite of the highly dynamic mobility, which </w:t>
      </w:r>
      <w:del w:id="124" w:author="Microsoft Office 用户" w:date="2018-01-29T20:32:00Z">
        <w:r w:rsidR="005F31F1" w:rsidRPr="005F31F1" w:rsidDel="009C7C48">
          <w:rPr>
            <w:rFonts w:ascii="Times New Roman" w:hAnsi="Times New Roman" w:cs="Times New Roman"/>
            <w:sz w:val="20"/>
            <w:szCs w:val="20"/>
          </w:rPr>
          <w:delText>open</w:delText>
        </w:r>
        <w:r w:rsidR="005F31F1" w:rsidDel="009C7C48">
          <w:rPr>
            <w:rFonts w:ascii="Times New Roman" w:hAnsi="Times New Roman" w:cs="Times New Roman"/>
            <w:sz w:val="20"/>
            <w:szCs w:val="20"/>
          </w:rPr>
          <w:delText xml:space="preserve">s </w:delText>
        </w:r>
        <w:r w:rsidR="005F31F1" w:rsidRPr="005F31F1" w:rsidDel="009C7C48">
          <w:rPr>
            <w:rFonts w:ascii="Times New Roman" w:hAnsi="Times New Roman" w:cs="Times New Roman"/>
            <w:sz w:val="20"/>
            <w:szCs w:val="20"/>
          </w:rPr>
          <w:delText xml:space="preserve">up </w:delText>
        </w:r>
        <w:r w:rsidR="005F31F1" w:rsidDel="009C7C48">
          <w:rPr>
            <w:rFonts w:ascii="Times New Roman" w:hAnsi="Times New Roman" w:cs="Times New Roman"/>
            <w:sz w:val="20"/>
            <w:szCs w:val="20"/>
          </w:rPr>
          <w:delText xml:space="preserve">a </w:delText>
        </w:r>
        <w:r w:rsidR="005F31F1" w:rsidRPr="005F31F1" w:rsidDel="009C7C48">
          <w:rPr>
            <w:rFonts w:ascii="Times New Roman" w:hAnsi="Times New Roman" w:cs="Times New Roman"/>
            <w:sz w:val="20"/>
            <w:szCs w:val="20"/>
          </w:rPr>
          <w:delText>new opportunities</w:delText>
        </w:r>
      </w:del>
      <w:ins w:id="125" w:author="Microsoft Office 用户" w:date="2018-01-29T20:32:00Z">
        <w:r w:rsidR="009C7C48">
          <w:rPr>
            <w:rFonts w:ascii="Times New Roman" w:hAnsi="Times New Roman" w:cs="Times New Roman"/>
            <w:sz w:val="20"/>
            <w:szCs w:val="20"/>
          </w:rPr>
          <w:t>shed a chance</w:t>
        </w:r>
      </w:ins>
      <w:r w:rsidR="005F31F1">
        <w:rPr>
          <w:rFonts w:ascii="Times New Roman" w:hAnsi="Times New Roman" w:cs="Times New Roman"/>
          <w:sz w:val="20"/>
          <w:szCs w:val="20"/>
        </w:rPr>
        <w:t xml:space="preserve"> to achieve high quality </w:t>
      </w:r>
      <w:r w:rsidR="00B3348C">
        <w:rPr>
          <w:rFonts w:ascii="Times New Roman" w:hAnsi="Times New Roman" w:cs="Times New Roman"/>
          <w:sz w:val="20"/>
          <w:szCs w:val="20"/>
        </w:rPr>
        <w:t xml:space="preserve">crowd </w:t>
      </w:r>
      <w:r w:rsidR="004A7046">
        <w:rPr>
          <w:rFonts w:ascii="Times New Roman" w:hAnsi="Times New Roman" w:cs="Times New Roman"/>
          <w:sz w:val="20"/>
          <w:szCs w:val="20"/>
        </w:rPr>
        <w:t>sensing. Because each bus is able to cover many areas for a period of time</w:t>
      </w:r>
      <w:r w:rsidR="004A7046">
        <w:rPr>
          <w:rFonts w:ascii="Times New Roman" w:hAnsi="Times New Roman" w:cs="Times New Roman" w:hint="eastAsia"/>
          <w:sz w:val="20"/>
          <w:szCs w:val="20"/>
        </w:rPr>
        <w:t>.</w:t>
      </w:r>
      <w:r w:rsidR="004A7046">
        <w:rPr>
          <w:rFonts w:ascii="Times New Roman" w:hAnsi="Times New Roman" w:cs="Times New Roman"/>
          <w:sz w:val="20"/>
          <w:szCs w:val="20"/>
        </w:rPr>
        <w:t xml:space="preserve"> </w:t>
      </w:r>
      <w:del w:id="126" w:author="Microsoft Office 用户" w:date="2018-01-29T20:32:00Z">
        <w:r w:rsidR="004A7046" w:rsidDel="009C7C48">
          <w:rPr>
            <w:rFonts w:ascii="Times New Roman" w:hAnsi="Times New Roman" w:cs="Times New Roman"/>
            <w:sz w:val="20"/>
            <w:szCs w:val="20"/>
          </w:rPr>
          <w:delText>For another</w:delText>
        </w:r>
      </w:del>
      <w:ins w:id="127" w:author="Microsoft Office 用户" w:date="2018-01-29T20:33:00Z">
        <w:r w:rsidR="009C7C48">
          <w:rPr>
            <w:rFonts w:ascii="Times New Roman" w:hAnsi="Times New Roman" w:cs="Times New Roman"/>
            <w:sz w:val="20"/>
            <w:szCs w:val="20"/>
          </w:rPr>
          <w:t>Besides</w:t>
        </w:r>
      </w:ins>
      <w:r w:rsidR="004A7046">
        <w:rPr>
          <w:rFonts w:ascii="Times New Roman" w:hAnsi="Times New Roman" w:cs="Times New Roman"/>
          <w:sz w:val="20"/>
          <w:szCs w:val="20"/>
        </w:rPr>
        <w:t>, taking into consideration</w:t>
      </w:r>
      <w:ins w:id="128" w:author="Microsoft Office 用户" w:date="2018-01-29T20:33:00Z">
        <w:r w:rsidR="009C7C48">
          <w:rPr>
            <w:rFonts w:ascii="Times New Roman" w:hAnsi="Times New Roman" w:cs="Times New Roman"/>
            <w:sz w:val="20"/>
            <w:szCs w:val="20"/>
          </w:rPr>
          <w:t xml:space="preserve"> of</w:t>
        </w:r>
      </w:ins>
      <w:r w:rsidR="004A7046">
        <w:rPr>
          <w:rFonts w:ascii="Times New Roman" w:hAnsi="Times New Roman" w:cs="Times New Roman"/>
          <w:sz w:val="20"/>
          <w:szCs w:val="20"/>
        </w:rPr>
        <w:t xml:space="preserve"> the future location of vehicles</w:t>
      </w:r>
      <w:r w:rsidR="009F7ACD">
        <w:rPr>
          <w:rFonts w:ascii="Times New Roman" w:hAnsi="Times New Roman" w:cs="Times New Roman"/>
          <w:sz w:val="20"/>
          <w:szCs w:val="20"/>
        </w:rPr>
        <w:t xml:space="preserve"> </w:t>
      </w:r>
      <w:r w:rsidR="00895B85">
        <w:rPr>
          <w:rFonts w:ascii="Times New Roman" w:hAnsi="Times New Roman" w:cs="Times New Roman"/>
          <w:sz w:val="20"/>
          <w:szCs w:val="20"/>
        </w:rPr>
        <w:t>can effective</w:t>
      </w:r>
      <w:ins w:id="129" w:author="Microsoft Office 用户" w:date="2018-01-29T20:33:00Z">
        <w:r w:rsidR="009C7C48">
          <w:rPr>
            <w:rFonts w:ascii="Times New Roman" w:hAnsi="Times New Roman" w:cs="Times New Roman"/>
            <w:sz w:val="20"/>
            <w:szCs w:val="20"/>
          </w:rPr>
          <w:t>ly</w:t>
        </w:r>
      </w:ins>
      <w:r w:rsidR="00895B85">
        <w:rPr>
          <w:rFonts w:ascii="Times New Roman" w:hAnsi="Times New Roman" w:cs="Times New Roman"/>
          <w:sz w:val="20"/>
          <w:szCs w:val="20"/>
        </w:rPr>
        <w:t xml:space="preserve"> prevent the quality of crowd-sensing from affecting for high mobility instead of only depend on current location as smartphone-base</w:t>
      </w:r>
      <w:r w:rsidR="00D9060A">
        <w:rPr>
          <w:rFonts w:ascii="Times New Roman" w:hAnsi="Times New Roman" w:cs="Times New Roman"/>
          <w:sz w:val="20"/>
          <w:szCs w:val="20"/>
        </w:rPr>
        <w:t>d</w:t>
      </w:r>
      <w:r w:rsidR="00895B85">
        <w:rPr>
          <w:rFonts w:ascii="Times New Roman" w:hAnsi="Times New Roman" w:cs="Times New Roman"/>
          <w:sz w:val="20"/>
          <w:szCs w:val="20"/>
        </w:rPr>
        <w:t xml:space="preserve"> crowd-sensing do</w:t>
      </w:r>
      <w:ins w:id="130" w:author="Microsoft Office 用户" w:date="2018-01-29T20:34:00Z">
        <w:r w:rsidR="009C7C48">
          <w:rPr>
            <w:rFonts w:ascii="Times New Roman" w:hAnsi="Times New Roman" w:cs="Times New Roman"/>
            <w:sz w:val="20"/>
            <w:szCs w:val="20"/>
          </w:rPr>
          <w:t>es</w:t>
        </w:r>
      </w:ins>
      <w:r w:rsidR="00D43E41">
        <w:rPr>
          <w:rFonts w:ascii="Times New Roman" w:hAnsi="Times New Roman" w:cs="Times New Roman"/>
          <w:sz w:val="20"/>
          <w:szCs w:val="20"/>
        </w:rPr>
        <w:t>[13]</w:t>
      </w:r>
      <w:r w:rsidR="00494BB9">
        <w:rPr>
          <w:rFonts w:ascii="Times New Roman" w:hAnsi="Times New Roman" w:cs="Times New Roman"/>
          <w:sz w:val="20"/>
          <w:szCs w:val="20"/>
        </w:rPr>
        <w:t xml:space="preserve">. </w:t>
      </w:r>
      <w:del w:id="131" w:author="Microsoft Office 用户" w:date="2018-01-29T20:34:00Z">
        <w:r w:rsidR="00494BB9" w:rsidDel="009C7C48">
          <w:rPr>
            <w:rFonts w:ascii="Times New Roman" w:hAnsi="Times New Roman" w:cs="Times New Roman"/>
            <w:sz w:val="20"/>
            <w:szCs w:val="20"/>
          </w:rPr>
          <w:delText xml:space="preserve">In the next, a vehicle </w:delText>
        </w:r>
        <w:r w:rsidR="00494BB9" w:rsidRPr="00494BB9" w:rsidDel="009C7C48">
          <w:rPr>
            <w:rFonts w:ascii="Times New Roman" w:hAnsi="Times New Roman" w:cs="Times New Roman"/>
            <w:sz w:val="20"/>
            <w:szCs w:val="20"/>
          </w:rPr>
          <w:delText>refer more politically to</w:delText>
        </w:r>
        <w:r w:rsidR="00494BB9" w:rsidDel="009C7C48">
          <w:rPr>
            <w:rFonts w:ascii="Times New Roman" w:hAnsi="Times New Roman" w:cs="Times New Roman"/>
            <w:sz w:val="20"/>
            <w:szCs w:val="20"/>
          </w:rPr>
          <w:delText xml:space="preserve"> be a bus</w:delText>
        </w:r>
        <w:r w:rsidR="00895B85" w:rsidDel="009C7C48">
          <w:rPr>
            <w:rFonts w:ascii="Times New Roman" w:hAnsi="Times New Roman" w:cs="Times New Roman"/>
            <w:sz w:val="20"/>
            <w:szCs w:val="20"/>
          </w:rPr>
          <w:delText>.</w:delText>
        </w:r>
        <w:r w:rsidR="00584C67" w:rsidDel="009C7C48">
          <w:rPr>
            <w:rFonts w:ascii="Times New Roman" w:hAnsi="Times New Roman" w:cs="Times New Roman"/>
            <w:sz w:val="20"/>
            <w:szCs w:val="20"/>
          </w:rPr>
          <w:delText xml:space="preserve"> </w:delText>
        </w:r>
      </w:del>
    </w:p>
    <w:p w14:paraId="73C099A7" w14:textId="77777777" w:rsidR="007A1964" w:rsidRPr="009150C4" w:rsidRDefault="00584C67" w:rsidP="00E913DB">
      <w:pPr>
        <w:rPr>
          <w:rFonts w:ascii="Times New Roman" w:hAnsi="Times New Roman" w:cs="Times New Roman"/>
          <w:sz w:val="20"/>
          <w:szCs w:val="20"/>
        </w:rPr>
      </w:pPr>
      <w:r>
        <w:rPr>
          <w:rFonts w:ascii="Times New Roman" w:hAnsi="Times New Roman" w:cs="Times New Roman"/>
          <w:sz w:val="20"/>
          <w:szCs w:val="20"/>
        </w:rPr>
        <w:tab/>
        <w:t xml:space="preserve">In this paper, we concentrate on </w:t>
      </w:r>
      <w:r w:rsidR="00C922C1">
        <w:rPr>
          <w:rFonts w:ascii="Times New Roman" w:hAnsi="Times New Roman" w:cs="Times New Roman"/>
          <w:sz w:val="20"/>
          <w:szCs w:val="20"/>
        </w:rPr>
        <w:t>how to achieve a high</w:t>
      </w:r>
      <w:r w:rsidR="00430094">
        <w:rPr>
          <w:rFonts w:ascii="Times New Roman" w:hAnsi="Times New Roman" w:cs="Times New Roman"/>
          <w:sz w:val="20"/>
          <w:szCs w:val="20"/>
        </w:rPr>
        <w:t xml:space="preserve"> quality of crowd</w:t>
      </w:r>
      <w:r w:rsidR="00B3348C">
        <w:rPr>
          <w:rFonts w:ascii="Times New Roman" w:hAnsi="Times New Roman" w:cs="Times New Roman"/>
          <w:sz w:val="20"/>
          <w:szCs w:val="20"/>
        </w:rPr>
        <w:t xml:space="preserve"> </w:t>
      </w:r>
      <w:r w:rsidR="00430094">
        <w:rPr>
          <w:rFonts w:ascii="Times New Roman" w:hAnsi="Times New Roman" w:cs="Times New Roman"/>
          <w:sz w:val="20"/>
          <w:szCs w:val="20"/>
        </w:rPr>
        <w:t xml:space="preserve">sensing </w:t>
      </w:r>
      <w:del w:id="132" w:author="Microsoft Office 用户" w:date="2018-01-29T20:34:00Z">
        <w:r w:rsidR="00430094" w:rsidDel="009C7C48">
          <w:rPr>
            <w:rFonts w:ascii="Times New Roman" w:hAnsi="Times New Roman" w:cs="Times New Roman"/>
            <w:sz w:val="20"/>
            <w:szCs w:val="20"/>
          </w:rPr>
          <w:delText xml:space="preserve">making </w:delText>
        </w:r>
      </w:del>
      <w:ins w:id="133" w:author="Microsoft Office 用户" w:date="2018-01-29T20:34:00Z">
        <w:r w:rsidR="009C7C48">
          <w:rPr>
            <w:rFonts w:ascii="Times New Roman" w:hAnsi="Times New Roman" w:cs="Times New Roman"/>
            <w:sz w:val="20"/>
            <w:szCs w:val="20"/>
          </w:rPr>
          <w:t xml:space="preserve">with </w:t>
        </w:r>
      </w:ins>
      <w:r w:rsidR="00430094">
        <w:rPr>
          <w:rFonts w:ascii="Times New Roman" w:hAnsi="Times New Roman" w:cs="Times New Roman"/>
          <w:sz w:val="20"/>
          <w:szCs w:val="20"/>
        </w:rPr>
        <w:t>full use of the predictable location of buses</w:t>
      </w:r>
      <w:r w:rsidR="00552335">
        <w:rPr>
          <w:rFonts w:ascii="Times New Roman" w:hAnsi="Times New Roman" w:cs="Times New Roman"/>
          <w:sz w:val="20"/>
          <w:szCs w:val="20"/>
        </w:rPr>
        <w:t xml:space="preserve">. </w:t>
      </w:r>
      <w:r w:rsidR="00086FBE">
        <w:rPr>
          <w:rFonts w:ascii="Times New Roman" w:hAnsi="Times New Roman" w:cs="Times New Roman"/>
          <w:sz w:val="20"/>
          <w:szCs w:val="20"/>
        </w:rPr>
        <w:t>After</w:t>
      </w:r>
      <w:del w:id="134" w:author="Microsoft Office 用户" w:date="2018-01-29T20:34:00Z">
        <w:r w:rsidR="00086FBE" w:rsidDel="009C7C48">
          <w:rPr>
            <w:rFonts w:ascii="Times New Roman" w:hAnsi="Times New Roman" w:cs="Times New Roman"/>
            <w:sz w:val="20"/>
            <w:szCs w:val="20"/>
          </w:rPr>
          <w:delText xml:space="preserve"> an</w:delText>
        </w:r>
      </w:del>
      <w:r w:rsidR="00086FBE">
        <w:rPr>
          <w:rFonts w:ascii="Times New Roman" w:hAnsi="Times New Roman" w:cs="Times New Roman"/>
          <w:sz w:val="20"/>
          <w:szCs w:val="20"/>
        </w:rPr>
        <w:t xml:space="preserve"> analysis on the relations between spatial-temporal coverage and the location of vehicle, we formulate the problem of selection vehicle </w:t>
      </w:r>
      <w:r w:rsidR="00EB5E96">
        <w:rPr>
          <w:rFonts w:ascii="Times New Roman" w:hAnsi="Times New Roman" w:cs="Times New Roman"/>
          <w:sz w:val="20"/>
          <w:szCs w:val="20"/>
        </w:rPr>
        <w:t xml:space="preserve">(SV) </w:t>
      </w:r>
      <w:r w:rsidR="00086FBE">
        <w:rPr>
          <w:rFonts w:ascii="Times New Roman" w:hAnsi="Times New Roman" w:cs="Times New Roman"/>
          <w:sz w:val="20"/>
          <w:szCs w:val="20"/>
        </w:rPr>
        <w:t>for maximizing the sp</w:t>
      </w:r>
      <w:r w:rsidR="00EB5E96">
        <w:rPr>
          <w:rFonts w:ascii="Times New Roman" w:hAnsi="Times New Roman" w:cs="Times New Roman"/>
          <w:sz w:val="20"/>
          <w:szCs w:val="20"/>
        </w:rPr>
        <w:t>atial-temporal coverage of city with constraint budget. Through thoroughly proo</w:t>
      </w:r>
      <w:r w:rsidR="00715CF8">
        <w:rPr>
          <w:rFonts w:ascii="Times New Roman" w:hAnsi="Times New Roman" w:cs="Times New Roman"/>
          <w:sz w:val="20"/>
          <w:szCs w:val="20"/>
        </w:rPr>
        <w:t xml:space="preserve">f, we find that SV is </w:t>
      </w:r>
      <w:r w:rsidR="0081775D">
        <w:rPr>
          <w:rFonts w:ascii="Times New Roman" w:hAnsi="Times New Roman" w:cs="Times New Roman"/>
          <w:sz w:val="20"/>
          <w:szCs w:val="20"/>
        </w:rPr>
        <w:t>NP-hard.</w:t>
      </w:r>
      <w:r w:rsidR="0081775D" w:rsidRPr="0081775D">
        <w:rPr>
          <w:rFonts w:ascii="Times New Roman" w:hAnsi="Times New Roman" w:cs="Times New Roman"/>
          <w:sz w:val="20"/>
          <w:szCs w:val="20"/>
        </w:rPr>
        <w:t xml:space="preserve"> </w:t>
      </w:r>
      <w:r w:rsidR="0081775D">
        <w:rPr>
          <w:rFonts w:ascii="Times New Roman" w:hAnsi="Times New Roman" w:cs="Times New Roman"/>
          <w:sz w:val="20"/>
          <w:szCs w:val="20"/>
        </w:rPr>
        <w:t xml:space="preserve">And we design a truthful </w:t>
      </w:r>
      <w:r w:rsidR="006F5B72">
        <w:rPr>
          <w:rFonts w:ascii="Times New Roman" w:hAnsi="Times New Roman" w:cs="Times New Roman"/>
          <w:sz w:val="20"/>
          <w:szCs w:val="20"/>
        </w:rPr>
        <w:t xml:space="preserve">and efficient </w:t>
      </w:r>
      <w:r w:rsidR="0081775D">
        <w:rPr>
          <w:rFonts w:ascii="Times New Roman" w:hAnsi="Times New Roman" w:cs="Times New Roman"/>
          <w:sz w:val="20"/>
          <w:szCs w:val="20"/>
        </w:rPr>
        <w:t>approximation algorithm</w:t>
      </w:r>
      <w:r w:rsidR="006F5B72">
        <w:rPr>
          <w:rFonts w:ascii="Times New Roman" w:hAnsi="Times New Roman" w:cs="Times New Roman"/>
          <w:sz w:val="20"/>
          <w:szCs w:val="20"/>
        </w:rPr>
        <w:t xml:space="preserve">, called </w:t>
      </w:r>
      <w:r w:rsidR="00C57BBC">
        <w:rPr>
          <w:rFonts w:ascii="Times New Roman" w:hAnsi="Times New Roman" w:cs="Times New Roman"/>
          <w:sz w:val="20"/>
          <w:szCs w:val="20"/>
        </w:rPr>
        <w:t>ECQA</w:t>
      </w:r>
      <w:r w:rsidR="00715CF8">
        <w:rPr>
          <w:rFonts w:ascii="Times New Roman" w:hAnsi="Times New Roman" w:cs="Times New Roman"/>
          <w:sz w:val="20"/>
          <w:szCs w:val="20"/>
        </w:rPr>
        <w:t xml:space="preserve">, </w:t>
      </w:r>
      <w:r w:rsidR="0081775D">
        <w:rPr>
          <w:rFonts w:ascii="Times New Roman" w:hAnsi="Times New Roman" w:cs="Times New Roman"/>
          <w:sz w:val="20"/>
          <w:szCs w:val="20"/>
        </w:rPr>
        <w:t xml:space="preserve">to select a set of vehicle from all candidates under operation with a high efficiency (minimal budget and maximizing spatial-temporal coverage), which can approximate the optimal solution within a guarantee performance no less than </w:t>
      </w:r>
      <m:oMath>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e</m:t>
            </m:r>
          </m:e>
          <m:sup>
            <m:r>
              <w:rPr>
                <w:rFonts w:ascii="Cambria Math" w:hAnsi="Cambria Math" w:cs="Times New Roman"/>
                <w:sz w:val="20"/>
                <w:szCs w:val="20"/>
              </w:rPr>
              <m:t>-1</m:t>
            </m:r>
          </m:sup>
        </m:sSup>
        <m:r>
          <m:rPr>
            <m:sty m:val="p"/>
          </m:rPr>
          <w:rPr>
            <w:rFonts w:ascii="Cambria Math" w:hAnsi="Cambria Math" w:cs="Times New Roman"/>
            <w:sz w:val="20"/>
            <w:szCs w:val="20"/>
          </w:rPr>
          <m:t>)</m:t>
        </m:r>
      </m:oMath>
      <w:r w:rsidR="0081775D">
        <w:rPr>
          <w:rFonts w:ascii="Times New Roman" w:hAnsi="Times New Roman" w:cs="Times New Roman"/>
          <w:sz w:val="20"/>
          <w:szCs w:val="20"/>
        </w:rPr>
        <w:t>, with polynomial-time computation complexity. We also theoretically prove t</w:t>
      </w:r>
      <w:r w:rsidR="00715CF8">
        <w:rPr>
          <w:rFonts w:ascii="Times New Roman" w:hAnsi="Times New Roman" w:cs="Times New Roman"/>
          <w:sz w:val="20"/>
          <w:szCs w:val="20"/>
        </w:rPr>
        <w:t xml:space="preserve">he </w:t>
      </w:r>
      <w:r w:rsidR="00BA2B69" w:rsidRPr="00BA2B69">
        <w:rPr>
          <w:rFonts w:ascii="Times New Roman" w:hAnsi="Times New Roman" w:cs="Times New Roman"/>
          <w:sz w:val="20"/>
          <w:szCs w:val="20"/>
        </w:rPr>
        <w:t>ECQA</w:t>
      </w:r>
      <w:r w:rsidR="00715CF8">
        <w:rPr>
          <w:rFonts w:ascii="Times New Roman" w:hAnsi="Times New Roman" w:cs="Times New Roman"/>
          <w:sz w:val="20"/>
          <w:szCs w:val="20"/>
        </w:rPr>
        <w:t xml:space="preserve"> guarantee is truthfulness.</w:t>
      </w:r>
    </w:p>
    <w:p w14:paraId="3ED39919" w14:textId="77777777" w:rsidR="007A25B9" w:rsidRPr="00D25BE4" w:rsidRDefault="00D25BE4" w:rsidP="00D25BE4">
      <w:pPr>
        <w:spacing w:beforeLines="50" w:before="156" w:afterLines="50" w:after="156"/>
        <w:jc w:val="center"/>
        <w:rPr>
          <w:rFonts w:ascii="Times New Roman" w:hAnsi="Times New Roman" w:cs="Times New Roman"/>
          <w:b/>
          <w:sz w:val="20"/>
          <w:szCs w:val="20"/>
        </w:rPr>
      </w:pPr>
      <w:r w:rsidRPr="00D25BE4">
        <w:rPr>
          <w:rFonts w:ascii="Times New Roman" w:hAnsi="Times New Roman" w:cs="Times New Roman"/>
          <w:b/>
          <w:sz w:val="20"/>
          <w:szCs w:val="20"/>
        </w:rPr>
        <w:t>SYSTEM MODEL AND PROBLEM FORMULATION</w:t>
      </w:r>
    </w:p>
    <w:p w14:paraId="56A5309E" w14:textId="77777777" w:rsidR="00D25BE4" w:rsidRPr="00D25BE4" w:rsidRDefault="008C5A4A" w:rsidP="00D25BE4">
      <w:pPr>
        <w:rPr>
          <w:rFonts w:ascii="Times New Roman" w:hAnsi="Times New Roman" w:cs="Times New Roman"/>
          <w:b/>
          <w:sz w:val="20"/>
          <w:szCs w:val="20"/>
        </w:rPr>
      </w:pPr>
      <w:r w:rsidRPr="00D25BE4">
        <w:rPr>
          <w:rFonts w:ascii="Times New Roman" w:hAnsi="Times New Roman" w:cs="Times New Roman" w:hint="eastAsia"/>
          <w:b/>
          <w:sz w:val="20"/>
          <w:szCs w:val="20"/>
        </w:rPr>
        <w:t>A. S</w:t>
      </w:r>
      <w:r w:rsidRPr="00D25BE4">
        <w:rPr>
          <w:rFonts w:ascii="Times New Roman" w:hAnsi="Times New Roman" w:cs="Times New Roman"/>
          <w:b/>
          <w:sz w:val="20"/>
          <w:szCs w:val="20"/>
        </w:rPr>
        <w:t>ystem Model</w:t>
      </w:r>
    </w:p>
    <w:p w14:paraId="1A4703C1" w14:textId="77777777" w:rsidR="00E470A2" w:rsidRDefault="008C5A4A" w:rsidP="00EE1502">
      <w:pPr>
        <w:ind w:firstLine="420"/>
        <w:rPr>
          <w:rFonts w:ascii="Times New Roman" w:hAnsi="Times New Roman" w:cs="Times New Roman"/>
          <w:sz w:val="20"/>
          <w:szCs w:val="20"/>
        </w:rPr>
      </w:pPr>
      <w:r>
        <w:rPr>
          <w:rFonts w:ascii="Times New Roman" w:hAnsi="Times New Roman" w:cs="Times New Roman" w:hint="eastAsia"/>
          <w:sz w:val="20"/>
          <w:szCs w:val="20"/>
        </w:rPr>
        <w:t>We</w:t>
      </w:r>
      <w:r w:rsidR="00B3348C">
        <w:rPr>
          <w:rFonts w:ascii="Times New Roman" w:hAnsi="Times New Roman" w:cs="Times New Roman" w:hint="eastAsia"/>
          <w:sz w:val="20"/>
          <w:szCs w:val="20"/>
        </w:rPr>
        <w:t xml:space="preserve"> consider a vehicle-based crowd </w:t>
      </w:r>
      <w:r>
        <w:rPr>
          <w:rFonts w:ascii="Times New Roman" w:hAnsi="Times New Roman" w:cs="Times New Roman" w:hint="eastAsia"/>
          <w:sz w:val="20"/>
          <w:szCs w:val="20"/>
        </w:rPr>
        <w:t xml:space="preserve">sensing system </w:t>
      </w:r>
      <w:r>
        <w:rPr>
          <w:rFonts w:ascii="Times New Roman" w:hAnsi="Times New Roman" w:cs="Times New Roman"/>
          <w:sz w:val="20"/>
          <w:szCs w:val="20"/>
        </w:rPr>
        <w:t>consisting</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of a CMP and many vehicles embedded with substantial sensors. </w:t>
      </w:r>
      <w:r w:rsidR="008163D9">
        <w:rPr>
          <w:rFonts w:ascii="Times New Roman" w:hAnsi="Times New Roman" w:cs="Times New Roman"/>
          <w:sz w:val="20"/>
          <w:szCs w:val="20"/>
        </w:rPr>
        <w:t xml:space="preserve">The CMP periodically </w:t>
      </w:r>
      <w:del w:id="135" w:author="Microsoft Office 用户" w:date="2018-01-29T20:35:00Z">
        <w:r w:rsidR="008163D9" w:rsidDel="009C7C48">
          <w:rPr>
            <w:rFonts w:ascii="Times New Roman" w:hAnsi="Times New Roman" w:cs="Times New Roman"/>
            <w:sz w:val="20"/>
            <w:szCs w:val="20"/>
          </w:rPr>
          <w:delText xml:space="preserve">propagates </w:delText>
        </w:r>
      </w:del>
      <w:ins w:id="136" w:author="Microsoft Office 用户" w:date="2018-01-29T20:35:00Z">
        <w:r w:rsidR="009C7C48">
          <w:rPr>
            <w:rFonts w:ascii="Times New Roman" w:hAnsi="Times New Roman" w:cs="Times New Roman"/>
            <w:sz w:val="20"/>
            <w:szCs w:val="20"/>
          </w:rPr>
          <w:t xml:space="preserve">assigns </w:t>
        </w:r>
      </w:ins>
      <w:r w:rsidR="008163D9">
        <w:rPr>
          <w:rFonts w:ascii="Times New Roman" w:hAnsi="Times New Roman" w:cs="Times New Roman"/>
          <w:sz w:val="20"/>
          <w:szCs w:val="20"/>
        </w:rPr>
        <w:t xml:space="preserve">sensing tasks to be completed by </w:t>
      </w:r>
      <w:r w:rsidR="00494BB9">
        <w:rPr>
          <w:rFonts w:ascii="Times New Roman" w:hAnsi="Times New Roman" w:cs="Times New Roman"/>
          <w:sz w:val="20"/>
          <w:szCs w:val="20"/>
        </w:rPr>
        <w:t xml:space="preserve">running </w:t>
      </w:r>
      <w:r w:rsidR="008163D9">
        <w:rPr>
          <w:rFonts w:ascii="Times New Roman" w:hAnsi="Times New Roman" w:cs="Times New Roman"/>
          <w:sz w:val="20"/>
          <w:szCs w:val="20"/>
        </w:rPr>
        <w:t>vehicle</w:t>
      </w:r>
      <w:r w:rsidR="00DE6A0D">
        <w:rPr>
          <w:rFonts w:ascii="Times New Roman" w:hAnsi="Times New Roman" w:cs="Times New Roman"/>
          <w:sz w:val="20"/>
          <w:szCs w:val="20"/>
        </w:rPr>
        <w:t xml:space="preserve">. </w:t>
      </w:r>
    </w:p>
    <w:p w14:paraId="3167BB3C" w14:textId="77777777" w:rsidR="009150C4" w:rsidRPr="00B652D0" w:rsidRDefault="00DE6A0D" w:rsidP="00570471">
      <w:pPr>
        <w:ind w:firstLine="420"/>
        <w:rPr>
          <w:rFonts w:ascii="Times New Roman" w:hAnsi="Times New Roman" w:cs="Times New Roman"/>
          <w:i/>
          <w:sz w:val="20"/>
          <w:szCs w:val="20"/>
        </w:rPr>
      </w:pPr>
      <w:r>
        <w:rPr>
          <w:rFonts w:ascii="Times New Roman" w:hAnsi="Times New Roman" w:cs="Times New Roman"/>
          <w:sz w:val="20"/>
          <w:szCs w:val="20"/>
        </w:rPr>
        <w:t xml:space="preserve">In </w:t>
      </w:r>
      <w:ins w:id="137" w:author="Microsoft Office 用户" w:date="2018-01-29T20:35:00Z">
        <w:r w:rsidR="009C7C48">
          <w:rPr>
            <w:rFonts w:ascii="Times New Roman" w:hAnsi="Times New Roman" w:cs="Times New Roman"/>
            <w:sz w:val="20"/>
            <w:szCs w:val="20"/>
          </w:rPr>
          <w:t xml:space="preserve">an </w:t>
        </w:r>
      </w:ins>
      <w:del w:id="138" w:author="Microsoft Office 用户" w:date="2018-01-29T20:35:00Z">
        <w:r w:rsidDel="009C7C48">
          <w:rPr>
            <w:rFonts w:ascii="Times New Roman" w:hAnsi="Times New Roman" w:cs="Times New Roman"/>
            <w:sz w:val="20"/>
            <w:szCs w:val="20"/>
          </w:rPr>
          <w:delText>a city</w:delText>
        </w:r>
      </w:del>
      <w:ins w:id="139" w:author="Microsoft Office 用户" w:date="2018-01-29T20:35:00Z">
        <w:r w:rsidR="009C7C48">
          <w:rPr>
            <w:rFonts w:ascii="Times New Roman" w:hAnsi="Times New Roman" w:cs="Times New Roman"/>
            <w:sz w:val="20"/>
            <w:szCs w:val="20"/>
          </w:rPr>
          <w:t>urban</w:t>
        </w:r>
      </w:ins>
      <w:r>
        <w:rPr>
          <w:rFonts w:ascii="Times New Roman" w:hAnsi="Times New Roman" w:cs="Times New Roman"/>
          <w:sz w:val="20"/>
          <w:szCs w:val="20"/>
        </w:rPr>
        <w:t xml:space="preserve"> area, we divide road into a serial of </w:t>
      </w:r>
      <w:r w:rsidR="0051584F">
        <w:rPr>
          <w:rFonts w:ascii="Times New Roman" w:hAnsi="Times New Roman" w:cs="Times New Roman"/>
          <w:sz w:val="20"/>
          <w:szCs w:val="20"/>
        </w:rPr>
        <w:t xml:space="preserve">small </w:t>
      </w:r>
      <w:r>
        <w:rPr>
          <w:rFonts w:ascii="Times New Roman" w:hAnsi="Times New Roman" w:cs="Times New Roman"/>
          <w:sz w:val="20"/>
          <w:szCs w:val="20"/>
        </w:rPr>
        <w:t>segments. As an example shows in figure 2</w:t>
      </w:r>
      <w:ins w:id="140" w:author="Microsoft Office 用户" w:date="2018-01-29T20:36:00Z">
        <w:r w:rsidR="00B3462B">
          <w:rPr>
            <w:rFonts w:ascii="Times New Roman" w:hAnsi="Times New Roman" w:cs="Times New Roman"/>
            <w:sz w:val="20"/>
            <w:szCs w:val="20"/>
          </w:rPr>
          <w:t>,</w:t>
        </w:r>
      </w:ins>
      <w:del w:id="141" w:author="Microsoft Office 用户" w:date="2018-01-29T20:36:00Z">
        <w:r w:rsidDel="00B3462B">
          <w:rPr>
            <w:rFonts w:ascii="Times New Roman" w:hAnsi="Times New Roman" w:cs="Times New Roman"/>
            <w:sz w:val="20"/>
            <w:szCs w:val="20"/>
          </w:rPr>
          <w:delText>.</w:delText>
        </w:r>
      </w:del>
      <w:r w:rsidR="008163D9">
        <w:rPr>
          <w:rFonts w:ascii="Times New Roman" w:hAnsi="Times New Roman" w:cs="Times New Roman"/>
          <w:sz w:val="20"/>
          <w:szCs w:val="20"/>
        </w:rPr>
        <w:t xml:space="preserve"> </w:t>
      </w:r>
      <w:ins w:id="142" w:author="Microsoft Office 用户" w:date="2018-01-29T20:36:00Z">
        <w:r w:rsidR="00B3462B">
          <w:rPr>
            <w:rFonts w:ascii="Times New Roman" w:hAnsi="Times New Roman" w:cs="Times New Roman"/>
            <w:sz w:val="20"/>
            <w:szCs w:val="20"/>
          </w:rPr>
          <w:t>l</w:t>
        </w:r>
      </w:ins>
      <w:del w:id="143" w:author="Microsoft Office 用户" w:date="2018-01-29T20:36:00Z">
        <w:r w:rsidR="00D81270" w:rsidDel="00B3462B">
          <w:rPr>
            <w:rFonts w:ascii="Times New Roman" w:hAnsi="Times New Roman" w:cs="Times New Roman"/>
            <w:sz w:val="20"/>
            <w:szCs w:val="20"/>
          </w:rPr>
          <w:delText>L</w:delText>
        </w:r>
      </w:del>
      <w:r w:rsidR="00D81270">
        <w:rPr>
          <w:rFonts w:ascii="Times New Roman" w:hAnsi="Times New Roman" w:cs="Times New Roman"/>
          <w:sz w:val="20"/>
          <w:szCs w:val="20"/>
        </w:rPr>
        <w:t xml:space="preserve">et </w:t>
      </w:r>
      <m:oMath>
        <m:r>
          <m:rPr>
            <m:sty m:val="p"/>
          </m:rPr>
          <w:rPr>
            <w:rFonts w:ascii="Cambria Math" w:hAnsi="Cambria Math" w:cs="Times New Roman"/>
            <w:sz w:val="20"/>
            <w:szCs w:val="20"/>
          </w:rPr>
          <m:t>R</m:t>
        </m:r>
      </m:oMath>
      <w:r w:rsidR="00D81270">
        <w:rPr>
          <w:rFonts w:ascii="Times New Roman" w:hAnsi="Times New Roman" w:cs="Times New Roman" w:hint="eastAsia"/>
          <w:sz w:val="20"/>
          <w:szCs w:val="20"/>
        </w:rPr>
        <w:t xml:space="preserve"> denote</w:t>
      </w:r>
      <w:r w:rsidR="009150C4">
        <w:rPr>
          <w:rFonts w:ascii="Times New Roman" w:hAnsi="Times New Roman" w:cs="Times New Roman" w:hint="eastAsia"/>
          <w:sz w:val="20"/>
          <w:szCs w:val="20"/>
        </w:rPr>
        <w:t xml:space="preserve"> the set of all small segments, </w:t>
      </w:r>
      <m:oMath>
        <m:r>
          <m:rPr>
            <m:sty m:val="p"/>
          </m:rPr>
          <w:rPr>
            <w:rFonts w:ascii="Cambria Math" w:hAnsi="Cambria Math" w:cs="Times New Roman"/>
            <w:sz w:val="20"/>
            <w:szCs w:val="20"/>
          </w:rPr>
          <m:t>R={</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r>
          <m:rPr>
            <m:sty m:val="p"/>
          </m:rPr>
          <w:rPr>
            <w:rFonts w:ascii="Cambria Math" w:hAnsi="Cambria Math" w:cs="Times New Roman"/>
            <w:sz w:val="20"/>
            <w:szCs w:val="20"/>
          </w:rPr>
          <m:t>, …,</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k</m:t>
            </m:r>
          </m:sub>
        </m:sSub>
        <m:r>
          <m:rPr>
            <m:sty m:val="p"/>
          </m:rPr>
          <w:rPr>
            <w:rFonts w:ascii="Cambria Math" w:hAnsi="Cambria Math" w:cs="Times New Roman"/>
            <w:sz w:val="20"/>
            <w:szCs w:val="20"/>
          </w:rPr>
          <m:t>}</m:t>
        </m:r>
      </m:oMath>
      <w:r w:rsidR="00D81270">
        <w:rPr>
          <w:rFonts w:ascii="Times New Roman" w:hAnsi="Times New Roman" w:cs="Times New Roman"/>
          <w:sz w:val="20"/>
          <w:szCs w:val="20"/>
        </w:rPr>
        <w:t xml:space="preserve">. </w:t>
      </w:r>
      <w:r w:rsidR="009150C4">
        <w:rPr>
          <w:rFonts w:ascii="Times New Roman" w:hAnsi="Times New Roman" w:cs="Times New Roman"/>
          <w:sz w:val="20"/>
          <w:szCs w:val="20"/>
        </w:rPr>
        <w:t xml:space="preserve">When the CMP </w:t>
      </w:r>
      <w:r w:rsidR="009150C4" w:rsidRPr="009150C4">
        <w:rPr>
          <w:rFonts w:ascii="Times New Roman" w:hAnsi="Times New Roman" w:cs="Times New Roman"/>
          <w:sz w:val="20"/>
          <w:szCs w:val="20"/>
        </w:rPr>
        <w:t>broadcast</w:t>
      </w:r>
      <w:r w:rsidR="009150C4">
        <w:rPr>
          <w:rFonts w:ascii="Times New Roman" w:hAnsi="Times New Roman" w:cs="Times New Roman"/>
          <w:sz w:val="20"/>
          <w:szCs w:val="20"/>
        </w:rPr>
        <w:t>s</w:t>
      </w:r>
      <w:r w:rsidR="00B051A3">
        <w:rPr>
          <w:rFonts w:ascii="Times New Roman" w:hAnsi="Times New Roman" w:cs="Times New Roman"/>
          <w:sz w:val="20"/>
          <w:szCs w:val="20"/>
        </w:rPr>
        <w:t xml:space="preserve"> a crowd-</w:t>
      </w:r>
      <w:r w:rsidR="009150C4">
        <w:rPr>
          <w:rFonts w:ascii="Times New Roman" w:hAnsi="Times New Roman" w:cs="Times New Roman"/>
          <w:sz w:val="20"/>
          <w:szCs w:val="20"/>
        </w:rPr>
        <w:t>sensing task</w:t>
      </w:r>
      <w:r w:rsidR="00F06C0C">
        <w:rPr>
          <w:rFonts w:ascii="Times New Roman" w:hAnsi="Times New Roman" w:cs="Times New Roman"/>
          <w:sz w:val="20"/>
          <w:szCs w:val="20"/>
        </w:rPr>
        <w:t xml:space="preserve"> to be finished for</w:t>
      </w:r>
      <w:r w:rsidR="00B051A3">
        <w:rPr>
          <w:rFonts w:ascii="Times New Roman" w:hAnsi="Times New Roman" w:cs="Times New Roman"/>
          <w:sz w:val="20"/>
          <w:szCs w:val="20"/>
        </w:rPr>
        <w:t xml:space="preserve"> a </w:t>
      </w:r>
      <w:r w:rsidR="00F06C0C">
        <w:rPr>
          <w:rFonts w:ascii="Times New Roman" w:hAnsi="Times New Roman" w:cs="Times New Roman"/>
          <w:sz w:val="20"/>
          <w:szCs w:val="20"/>
        </w:rPr>
        <w:t xml:space="preserve">period of time, i.e. </w:t>
      </w:r>
      <w:ins w:id="144" w:author="Microsoft Office 用户" w:date="2018-01-29T20:36:00Z">
        <w:r w:rsidR="00B3462B">
          <w:rPr>
            <w:rFonts w:ascii="Times New Roman" w:hAnsi="Times New Roman" w:cs="Times New Roman"/>
            <w:sz w:val="20"/>
            <w:szCs w:val="20"/>
          </w:rPr>
          <w:t xml:space="preserve">We </w:t>
        </w:r>
      </w:ins>
      <w:del w:id="145" w:author="Microsoft Office 用户" w:date="2018-01-29T20:36:00Z">
        <w:r w:rsidR="00F06C0C" w:rsidDel="00B3462B">
          <w:rPr>
            <w:rFonts w:ascii="Times New Roman" w:hAnsi="Times New Roman" w:cs="Times New Roman"/>
            <w:sz w:val="20"/>
            <w:szCs w:val="20"/>
          </w:rPr>
          <w:delText>T. S</w:delText>
        </w:r>
      </w:del>
      <w:del w:id="146" w:author="Microsoft Office 用户" w:date="2018-01-29T20:37:00Z">
        <w:r w:rsidR="00F06C0C" w:rsidDel="00B3462B">
          <w:rPr>
            <w:rFonts w:ascii="Times New Roman" w:hAnsi="Times New Roman" w:cs="Times New Roman"/>
            <w:sz w:val="20"/>
            <w:szCs w:val="20"/>
          </w:rPr>
          <w:delText>upposed</w:delText>
        </w:r>
      </w:del>
      <w:ins w:id="147" w:author="Microsoft Office 用户" w:date="2018-01-29T20:37:00Z">
        <w:r w:rsidR="00B3462B">
          <w:rPr>
            <w:rFonts w:ascii="Times New Roman" w:hAnsi="Times New Roman" w:cs="Times New Roman"/>
            <w:sz w:val="20"/>
            <w:szCs w:val="20"/>
          </w:rPr>
          <w:t>assume</w:t>
        </w:r>
      </w:ins>
      <w:r w:rsidR="00F06C0C">
        <w:rPr>
          <w:rFonts w:ascii="Times New Roman" w:hAnsi="Times New Roman" w:cs="Times New Roman"/>
          <w:sz w:val="20"/>
          <w:szCs w:val="20"/>
        </w:rPr>
        <w:t xml:space="preserve"> the time</w:t>
      </w:r>
      <w:ins w:id="148" w:author="Microsoft Office 用户" w:date="2018-01-29T20:37:00Z">
        <w:r w:rsidR="00B3462B">
          <w:rPr>
            <w:rFonts w:ascii="Times New Roman" w:hAnsi="Times New Roman" w:cs="Times New Roman"/>
            <w:sz w:val="20"/>
            <w:szCs w:val="20"/>
          </w:rPr>
          <w:t xml:space="preserve"> T</w:t>
        </w:r>
      </w:ins>
      <w:r w:rsidR="00F06C0C">
        <w:rPr>
          <w:rFonts w:ascii="Times New Roman" w:hAnsi="Times New Roman" w:cs="Times New Roman"/>
          <w:sz w:val="20"/>
          <w:szCs w:val="20"/>
        </w:rPr>
        <w:t xml:space="preserve"> is discrete</w:t>
      </w:r>
      <w:ins w:id="149" w:author="Microsoft Office 用户" w:date="2018-01-29T20:37:00Z">
        <w:r w:rsidR="00B3462B">
          <w:rPr>
            <w:rFonts w:ascii="Times New Roman" w:hAnsi="Times New Roman" w:cs="Times New Roman"/>
            <w:sz w:val="20"/>
            <w:szCs w:val="20"/>
          </w:rPr>
          <w:t xml:space="preserve"> </w:t>
        </w:r>
      </w:ins>
      <w:del w:id="150" w:author="Microsoft Office 用户" w:date="2018-01-29T20:37:00Z">
        <w:r w:rsidR="006A70DF" w:rsidDel="00B3462B">
          <w:rPr>
            <w:rFonts w:ascii="Times New Roman" w:hAnsi="Times New Roman" w:cs="Times New Roman"/>
            <w:sz w:val="20"/>
            <w:szCs w:val="20"/>
          </w:rPr>
          <w:delText>, so we can assume</w:delText>
        </w:r>
      </w:del>
      <w:ins w:id="151" w:author="Microsoft Office 用户" w:date="2018-01-29T20:37:00Z">
        <w:r w:rsidR="00B3462B">
          <w:rPr>
            <w:rFonts w:ascii="Times New Roman" w:hAnsi="Times New Roman" w:cs="Times New Roman"/>
            <w:sz w:val="20"/>
            <w:szCs w:val="20"/>
          </w:rPr>
          <w:t>and</w:t>
        </w:r>
      </w:ins>
      <w:r w:rsidR="006A70DF">
        <w:rPr>
          <w:rFonts w:ascii="Times New Roman" w:hAnsi="Times New Roman" w:cs="Times New Roman"/>
          <w:sz w:val="20"/>
          <w:szCs w:val="20"/>
        </w:rPr>
        <w:t xml:space="preserve"> </w:t>
      </w:r>
      <w:ins w:id="152" w:author="Microsoft Office 用户" w:date="2018-01-29T20:37:00Z">
        <w:r w:rsidR="00B3462B">
          <w:rPr>
            <w:rFonts w:ascii="Times New Roman" w:hAnsi="Times New Roman" w:cs="Times New Roman"/>
            <w:sz w:val="20"/>
            <w:szCs w:val="20"/>
          </w:rPr>
          <w:t xml:space="preserve">we get </w:t>
        </w:r>
      </w:ins>
      <m:oMath>
        <m:r>
          <m:rPr>
            <m:sty m:val="p"/>
          </m:rPr>
          <w:rPr>
            <w:rFonts w:ascii="Cambria Math" w:hAnsi="Cambria Math" w:cs="Times New Roman"/>
            <w:sz w:val="20"/>
            <w:szCs w:val="20"/>
          </w:rPr>
          <m:t>T={</m:t>
        </m:r>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r>
          <m:rPr>
            <m:sty m:val="p"/>
          </m:rPr>
          <w:rPr>
            <w:rFonts w:ascii="Cambria Math" w:hAnsi="Cambria Math" w:cs="Times New Roman"/>
            <w:sz w:val="20"/>
            <w:szCs w:val="20"/>
          </w:rPr>
          <m:t>, …,</m:t>
        </m:r>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m</m:t>
            </m:r>
          </m:sub>
        </m:sSub>
        <m:r>
          <m:rPr>
            <m:sty m:val="p"/>
          </m:rPr>
          <w:rPr>
            <w:rFonts w:ascii="Cambria Math" w:hAnsi="Cambria Math" w:cs="Times New Roman"/>
            <w:sz w:val="20"/>
            <w:szCs w:val="20"/>
          </w:rPr>
          <m:t>}</m:t>
        </m:r>
      </m:oMath>
      <w:r w:rsidR="001016A5">
        <w:rPr>
          <w:rFonts w:ascii="Times New Roman" w:hAnsi="Times New Roman" w:cs="Times New Roman" w:hint="eastAsia"/>
          <w:sz w:val="20"/>
          <w:szCs w:val="20"/>
        </w:rPr>
        <w:t>.</w:t>
      </w:r>
      <w:r w:rsidR="00570471">
        <w:rPr>
          <w:rFonts w:ascii="Times New Roman" w:hAnsi="Times New Roman" w:cs="Times New Roman"/>
          <w:sz w:val="20"/>
          <w:szCs w:val="20"/>
        </w:rPr>
        <w:t>The distribution of vehicle is</w:t>
      </w:r>
      <w:ins w:id="153" w:author="Microsoft Office 用户" w:date="2018-01-29T20:37:00Z">
        <w:r w:rsidR="00B3462B">
          <w:rPr>
            <w:rFonts w:ascii="Times New Roman" w:hAnsi="Times New Roman" w:cs="Times New Roman"/>
            <w:sz w:val="20"/>
            <w:szCs w:val="20"/>
          </w:rPr>
          <w:t xml:space="preserve"> of</w:t>
        </w:r>
      </w:ins>
      <w:r w:rsidR="00570471">
        <w:rPr>
          <w:rFonts w:ascii="Times New Roman" w:hAnsi="Times New Roman" w:cs="Times New Roman"/>
          <w:sz w:val="20"/>
          <w:szCs w:val="20"/>
        </w:rPr>
        <w:t xml:space="preserve"> large-scale, each vehicle equipped with the sensor module that we has designed in [14] is able to </w:t>
      </w:r>
      <w:del w:id="154" w:author="Microsoft Office 用户" w:date="2018-01-29T20:39:00Z">
        <w:r w:rsidR="00570471" w:rsidDel="00B3462B">
          <w:rPr>
            <w:rFonts w:ascii="Times New Roman" w:hAnsi="Times New Roman" w:cs="Times New Roman"/>
            <w:sz w:val="20"/>
            <w:szCs w:val="20"/>
          </w:rPr>
          <w:delText>join</w:delText>
        </w:r>
      </w:del>
      <w:ins w:id="155" w:author="Microsoft Office 用户" w:date="2018-01-29T20:39:00Z">
        <w:r w:rsidR="00B3462B">
          <w:rPr>
            <w:rFonts w:ascii="Times New Roman" w:hAnsi="Times New Roman" w:cs="Times New Roman"/>
            <w:sz w:val="20"/>
            <w:szCs w:val="20"/>
          </w:rPr>
          <w:t>take</w:t>
        </w:r>
      </w:ins>
      <w:r w:rsidR="00570471">
        <w:rPr>
          <w:rFonts w:ascii="Times New Roman" w:hAnsi="Times New Roman" w:cs="Times New Roman"/>
          <w:sz w:val="20"/>
          <w:szCs w:val="20"/>
        </w:rPr>
        <w:t xml:space="preserve"> crowd-sensing tasks. </w:t>
      </w:r>
      <w:commentRangeStart w:id="156"/>
      <w:r w:rsidR="00570471">
        <w:rPr>
          <w:rFonts w:ascii="Times New Roman" w:hAnsi="Times New Roman" w:cs="Times New Roman"/>
          <w:sz w:val="20"/>
          <w:szCs w:val="20"/>
        </w:rPr>
        <w:t>Assume</w:t>
      </w:r>
      <w:commentRangeEnd w:id="156"/>
      <w:r w:rsidR="00B3462B">
        <w:rPr>
          <w:rStyle w:val="a6"/>
        </w:rPr>
        <w:commentReference w:id="156"/>
      </w:r>
      <w:r w:rsidR="00570471">
        <w:rPr>
          <w:rFonts w:ascii="Times New Roman" w:hAnsi="Times New Roman" w:cs="Times New Roman"/>
          <w:sz w:val="20"/>
          <w:szCs w:val="20"/>
        </w:rPr>
        <w:t xml:space="preserve"> there are </w:t>
      </w:r>
      <w:r w:rsidR="00235745" w:rsidRPr="00B3462B">
        <w:rPr>
          <w:rFonts w:ascii="Times New Roman" w:hAnsi="Times New Roman" w:cs="Times New Roman"/>
          <w:i/>
          <w:sz w:val="20"/>
          <w:szCs w:val="20"/>
          <w:rPrChange w:id="157" w:author="Microsoft Office 用户" w:date="2018-01-29T20:40:00Z">
            <w:rPr>
              <w:rFonts w:ascii="Times New Roman" w:hAnsi="Times New Roman" w:cs="Times New Roman"/>
              <w:sz w:val="20"/>
              <w:szCs w:val="20"/>
            </w:rPr>
          </w:rPrChange>
        </w:rPr>
        <w:t>n</w:t>
      </w:r>
      <w:r w:rsidR="00570471">
        <w:rPr>
          <w:rFonts w:ascii="Times New Roman" w:hAnsi="Times New Roman" w:cs="Times New Roman"/>
          <w:sz w:val="20"/>
          <w:szCs w:val="20"/>
        </w:rPr>
        <w:t xml:space="preserve"> vehicle</w:t>
      </w:r>
      <w:r w:rsidR="00013C0F">
        <w:rPr>
          <w:rFonts w:ascii="Times New Roman" w:hAnsi="Times New Roman" w:cs="Times New Roman"/>
          <w:sz w:val="20"/>
          <w:szCs w:val="20"/>
        </w:rPr>
        <w:t>s</w:t>
      </w:r>
      <w:r w:rsidR="00570471">
        <w:rPr>
          <w:rFonts w:ascii="Times New Roman" w:hAnsi="Times New Roman" w:cs="Times New Roman"/>
          <w:sz w:val="20"/>
          <w:szCs w:val="20"/>
        </w:rPr>
        <w:t xml:space="preserve"> </w:t>
      </w:r>
      <w:r w:rsidR="00013C0F">
        <w:rPr>
          <w:rFonts w:ascii="Times New Roman" w:hAnsi="Times New Roman" w:cs="Times New Roman"/>
          <w:sz w:val="20"/>
          <w:szCs w:val="20"/>
        </w:rPr>
        <w:t xml:space="preserve">can </w:t>
      </w:r>
      <w:del w:id="158" w:author="Microsoft Office 用户" w:date="2018-01-29T20:48:00Z">
        <w:r w:rsidR="00013C0F" w:rsidDel="003440AB">
          <w:rPr>
            <w:rFonts w:ascii="Times New Roman" w:hAnsi="Times New Roman" w:cs="Times New Roman"/>
            <w:sz w:val="20"/>
            <w:szCs w:val="20"/>
          </w:rPr>
          <w:delText>perform</w:delText>
        </w:r>
      </w:del>
      <w:ins w:id="159" w:author="Microsoft Office 用户" w:date="2018-01-29T20:48:00Z">
        <w:r w:rsidR="003440AB">
          <w:rPr>
            <w:rFonts w:ascii="Times New Roman" w:hAnsi="Times New Roman" w:cs="Times New Roman"/>
            <w:sz w:val="20"/>
            <w:szCs w:val="20"/>
          </w:rPr>
          <w:t>take</w:t>
        </w:r>
      </w:ins>
      <w:r w:rsidR="00013C0F">
        <w:rPr>
          <w:rFonts w:ascii="Times New Roman" w:hAnsi="Times New Roman" w:cs="Times New Roman"/>
          <w:sz w:val="20"/>
          <w:szCs w:val="20"/>
        </w:rPr>
        <w:t xml:space="preserve"> sensing assignments and the set of vehicles is denoted by </w:t>
      </w:r>
      <m:oMath>
        <m:r>
          <m:rPr>
            <m:sty m:val="p"/>
          </m:rPr>
          <w:rPr>
            <w:rFonts w:ascii="Cambria Math" w:hAnsi="Cambria Math" w:cs="Times New Roman"/>
            <w:sz w:val="20"/>
            <w:szCs w:val="20"/>
          </w:rPr>
          <m:t>V={</m:t>
        </m:r>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1</m:t>
            </m:r>
          </m:sub>
        </m:sSub>
        <m:r>
          <m:rPr>
            <m:sty m:val="p"/>
          </m:rPr>
          <w:rPr>
            <w:rFonts w:ascii="Cambria Math" w:hAnsi="Cambria Math" w:cs="Times New Roman"/>
            <w:sz w:val="20"/>
            <w:szCs w:val="20"/>
          </w:rPr>
          <m:t>,</m:t>
        </m:r>
        <m:r>
          <m:rPr>
            <m:sty m:val="p"/>
          </m:rPr>
          <w:rPr>
            <w:rFonts w:ascii="Cambria Math" w:hAnsi="Cambria Math" w:cs="Times New Roman"/>
            <w:sz w:val="20"/>
            <w:szCs w:val="20"/>
          </w:rPr>
          <w:lastRenderedPageBreak/>
          <m:t xml:space="preserve">  </m:t>
        </m:r>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2</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3</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n</m:t>
            </m:r>
          </m:sub>
        </m:sSub>
        <m:r>
          <m:rPr>
            <m:sty m:val="p"/>
          </m:rPr>
          <w:rPr>
            <w:rFonts w:ascii="Cambria Math" w:hAnsi="Cambria Math" w:cs="Times New Roman"/>
            <w:sz w:val="20"/>
            <w:szCs w:val="20"/>
          </w:rPr>
          <m:t>}</m:t>
        </m:r>
      </m:oMath>
      <w:r w:rsidR="00013C0F">
        <w:rPr>
          <w:rFonts w:ascii="Times New Roman" w:hAnsi="Times New Roman" w:cs="Times New Roman" w:hint="eastAsia"/>
          <w:sz w:val="20"/>
          <w:szCs w:val="20"/>
        </w:rPr>
        <w:t>.</w:t>
      </w:r>
      <w:r w:rsidR="00B652D0">
        <w:rPr>
          <w:rFonts w:ascii="Times New Roman" w:hAnsi="Times New Roman" w:cs="Times New Roman"/>
          <w:sz w:val="20"/>
          <w:szCs w:val="20"/>
        </w:rPr>
        <w:t xml:space="preserve"> </w:t>
      </w:r>
      <w:r w:rsidR="004C4CD6">
        <w:rPr>
          <w:rFonts w:ascii="Times New Roman" w:hAnsi="Times New Roman" w:cs="Times New Roman"/>
          <w:sz w:val="20"/>
          <w:szCs w:val="20"/>
        </w:rPr>
        <w:t xml:space="preserve">Initially, the CMP predicts the </w:t>
      </w:r>
      <w:r w:rsidR="000E50F3">
        <w:rPr>
          <w:rFonts w:ascii="Times New Roman" w:hAnsi="Times New Roman" w:cs="Times New Roman"/>
          <w:sz w:val="20"/>
          <w:szCs w:val="20"/>
        </w:rPr>
        <w:t>current</w:t>
      </w:r>
      <w:r w:rsidR="004C4CD6">
        <w:rPr>
          <w:rFonts w:ascii="Times New Roman" w:hAnsi="Times New Roman" w:cs="Times New Roman"/>
          <w:sz w:val="20"/>
          <w:szCs w:val="20"/>
        </w:rPr>
        <w:t xml:space="preserve"> position of all vehicles according to the timetable and broadcast the data pack</w:t>
      </w:r>
      <w:r w:rsidR="000E50F3">
        <w:rPr>
          <w:rFonts w:ascii="Times New Roman" w:hAnsi="Times New Roman" w:cs="Times New Roman"/>
          <w:sz w:val="20"/>
          <w:szCs w:val="20"/>
        </w:rPr>
        <w:t xml:space="preserve">et until receive the ACK, if the prediction is not consistent with the actual current location obtained </w:t>
      </w:r>
      <w:del w:id="160" w:author="Microsoft Office 用户" w:date="2018-01-29T20:42:00Z">
        <w:r w:rsidR="000E50F3" w:rsidDel="00B3462B">
          <w:rPr>
            <w:rFonts w:ascii="Times New Roman" w:hAnsi="Times New Roman" w:cs="Times New Roman"/>
            <w:sz w:val="20"/>
            <w:szCs w:val="20"/>
          </w:rPr>
          <w:delText>through</w:delText>
        </w:r>
      </w:del>
      <w:ins w:id="161" w:author="Microsoft Office 用户" w:date="2018-01-29T20:42:00Z">
        <w:r w:rsidR="00B3462B">
          <w:rPr>
            <w:rFonts w:ascii="Times New Roman" w:hAnsi="Times New Roman" w:cs="Times New Roman"/>
            <w:sz w:val="20"/>
            <w:szCs w:val="20"/>
          </w:rPr>
          <w:t>by</w:t>
        </w:r>
      </w:ins>
      <w:r w:rsidR="000E50F3">
        <w:rPr>
          <w:rFonts w:ascii="Times New Roman" w:hAnsi="Times New Roman" w:cs="Times New Roman"/>
          <w:sz w:val="20"/>
          <w:szCs w:val="20"/>
        </w:rPr>
        <w:t xml:space="preserve"> Global Positioning System (GPS)</w:t>
      </w:r>
      <w:r w:rsidR="00E470A2">
        <w:rPr>
          <w:rFonts w:ascii="Times New Roman" w:hAnsi="Times New Roman" w:cs="Times New Roman"/>
          <w:sz w:val="20"/>
          <w:szCs w:val="20"/>
        </w:rPr>
        <w:t xml:space="preserve"> [15]</w:t>
      </w:r>
      <w:r w:rsidR="000E50F3">
        <w:rPr>
          <w:rFonts w:ascii="Times New Roman" w:hAnsi="Times New Roman" w:cs="Times New Roman"/>
          <w:sz w:val="20"/>
          <w:szCs w:val="20"/>
        </w:rPr>
        <w:t xml:space="preserve"> employed in</w:t>
      </w:r>
      <w:r w:rsidR="00E470A2">
        <w:rPr>
          <w:rFonts w:ascii="Times New Roman" w:hAnsi="Times New Roman" w:cs="Times New Roman"/>
          <w:sz w:val="20"/>
          <w:szCs w:val="20"/>
        </w:rPr>
        <w:t xml:space="preserve"> vehicle</w:t>
      </w:r>
      <w:r w:rsidR="00D855AC">
        <w:rPr>
          <w:rFonts w:ascii="Times New Roman" w:hAnsi="Times New Roman" w:cs="Times New Roman"/>
          <w:sz w:val="20"/>
          <w:szCs w:val="20"/>
        </w:rPr>
        <w:t>, it</w:t>
      </w:r>
      <w:r w:rsidR="00E470A2">
        <w:rPr>
          <w:rFonts w:ascii="Times New Roman" w:hAnsi="Times New Roman" w:cs="Times New Roman"/>
          <w:sz w:val="20"/>
          <w:szCs w:val="20"/>
        </w:rPr>
        <w:t xml:space="preserve"> will be updated, respectively. </w:t>
      </w:r>
      <w:del w:id="162" w:author="Microsoft Office 用户" w:date="2018-01-29T20:47:00Z">
        <w:r w:rsidR="000E50F3" w:rsidDel="003440AB">
          <w:rPr>
            <w:rFonts w:ascii="Times New Roman" w:hAnsi="Times New Roman" w:cs="Times New Roman"/>
            <w:sz w:val="20"/>
            <w:szCs w:val="20"/>
          </w:rPr>
          <w:delText xml:space="preserve"> </w:delText>
        </w:r>
      </w:del>
      <w:r w:rsidR="00D855AC">
        <w:rPr>
          <w:rFonts w:ascii="Times New Roman" w:hAnsi="Times New Roman" w:cs="Times New Roman"/>
          <w:sz w:val="20"/>
          <w:szCs w:val="20"/>
        </w:rPr>
        <w:t>With the initial location of vehicle</w:t>
      </w:r>
      <w:r w:rsidR="00A71A01">
        <w:rPr>
          <w:rFonts w:ascii="Times New Roman" w:hAnsi="Times New Roman" w:cs="Times New Roman"/>
          <w:sz w:val="20"/>
          <w:szCs w:val="20"/>
        </w:rPr>
        <w:t>s</w:t>
      </w:r>
      <w:r w:rsidR="00D855AC">
        <w:rPr>
          <w:rFonts w:ascii="Times New Roman" w:hAnsi="Times New Roman" w:cs="Times New Roman"/>
          <w:sz w:val="20"/>
          <w:szCs w:val="20"/>
        </w:rPr>
        <w:t xml:space="preserve"> and scheduled timetable, we can get the location of a vehicle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w:r w:rsidR="00D855AC">
        <w:rPr>
          <w:rFonts w:ascii="Times New Roman" w:hAnsi="Times New Roman" w:cs="Times New Roman"/>
          <w:sz w:val="20"/>
          <w:szCs w:val="20"/>
        </w:rPr>
        <w:t xml:space="preserve"> at a specific time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oMath>
      <w:r w:rsidR="00D855AC">
        <w:rPr>
          <w:rFonts w:ascii="Times New Roman" w:hAnsi="Times New Roman" w:cs="Times New Roman"/>
          <w:sz w:val="20"/>
          <w:szCs w:val="20"/>
        </w:rPr>
        <w:t>, which is den</w:t>
      </w:r>
      <w:r w:rsidR="00A71A01">
        <w:rPr>
          <w:rFonts w:ascii="Times New Roman" w:hAnsi="Times New Roman" w:cs="Times New Roman"/>
          <w:sz w:val="20"/>
          <w:szCs w:val="20"/>
        </w:rPr>
        <w:t xml:space="preserve">oted by </w:t>
      </w:r>
      <m:oMath>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)∈R</m:t>
        </m:r>
      </m:oMath>
      <w:r w:rsidR="00A71A01">
        <w:rPr>
          <w:rFonts w:ascii="Times New Roman" w:hAnsi="Times New Roman" w:cs="Times New Roman" w:hint="eastAsia"/>
          <w:sz w:val="20"/>
          <w:szCs w:val="20"/>
        </w:rPr>
        <w:t>.</w:t>
      </w:r>
      <w:r w:rsidR="00A71A01">
        <w:rPr>
          <w:rFonts w:ascii="Times New Roman" w:hAnsi="Times New Roman" w:cs="Times New Roman"/>
          <w:sz w:val="20"/>
          <w:szCs w:val="20"/>
        </w:rPr>
        <w:t xml:space="preserve"> Thus the trajectory of </w:t>
      </w:r>
      <w:r w:rsidR="00DD2813">
        <w:rPr>
          <w:rFonts w:ascii="Times New Roman" w:hAnsi="Times New Roman" w:cs="Times New Roman"/>
          <w:sz w:val="20"/>
          <w:szCs w:val="20"/>
        </w:rPr>
        <w:t>n</w:t>
      </w:r>
      <w:r w:rsidR="00A71A01">
        <w:rPr>
          <w:rFonts w:ascii="Times New Roman" w:hAnsi="Times New Roman" w:cs="Times New Roman"/>
          <w:sz w:val="20"/>
          <w:szCs w:val="20"/>
        </w:rPr>
        <w:t xml:space="preserve"> vehicles can be represented as follows:</w:t>
      </w:r>
    </w:p>
    <w:p w14:paraId="7386C882" w14:textId="77777777" w:rsidR="009150C4" w:rsidRDefault="002B3B9C" w:rsidP="007F1B6B">
      <w:pPr>
        <w:wordWrap w:val="0"/>
        <w:ind w:firstLineChars="150" w:firstLine="300"/>
        <w:jc w:val="right"/>
        <w:rPr>
          <w:rFonts w:ascii="Times New Roman" w:eastAsia="宋体" w:hAnsi="Times New Roman" w:cs="Times New Roman"/>
          <w:sz w:val="20"/>
          <w:szCs w:val="20"/>
        </w:rPr>
      </w:pPr>
      <m:oMath>
        <m:r>
          <w:rPr>
            <w:rFonts w:ascii="Cambria Math" w:eastAsia="宋体" w:hAnsi="Cambria Math" w:cs="Times New Roman"/>
            <w:sz w:val="20"/>
            <w:szCs w:val="20"/>
          </w:rPr>
          <m:t>L</m:t>
        </m:r>
        <m:d>
          <m:dPr>
            <m:ctrlPr>
              <w:rPr>
                <w:rFonts w:ascii="Cambria Math" w:eastAsia="宋体" w:hAnsi="Cambria Math" w:cs="Times New Roman"/>
                <w:i/>
                <w:sz w:val="20"/>
                <w:szCs w:val="20"/>
              </w:rPr>
            </m:ctrlPr>
          </m:dPr>
          <m:e>
            <m:r>
              <w:rPr>
                <w:rFonts w:ascii="Cambria Math" w:eastAsia="宋体" w:hAnsi="Cambria Math" w:cs="Times New Roman"/>
                <w:sz w:val="20"/>
                <w:szCs w:val="20"/>
              </w:rPr>
              <m:t>V</m:t>
            </m:r>
          </m:e>
        </m:d>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m>
              <m:mPr>
                <m:mcs>
                  <m:mc>
                    <m:mcPr>
                      <m:count m:val="3"/>
                      <m:mcJc m:val="center"/>
                    </m:mcPr>
                  </m:mc>
                </m:mcs>
                <m:ctrlPr>
                  <w:rPr>
                    <w:rFonts w:ascii="Cambria Math" w:eastAsia="宋体" w:hAnsi="Cambria Math" w:cs="Times New Roman"/>
                    <w:i/>
                    <w:sz w:val="20"/>
                    <w:szCs w:val="20"/>
                  </w:rPr>
                </m:ctrlPr>
              </m:mPr>
              <m:m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1</m:t>
                      </m:r>
                    </m:sub>
                  </m:sSub>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e>
                  </m:d>
                </m:e>
                <m:e>
                  <m:r>
                    <w:rPr>
                      <w:rFonts w:ascii="Cambria Math" w:eastAsia="宋体" w:hAnsi="Cambria Math" w:cs="Times New Roman"/>
                      <w:sz w:val="20"/>
                      <w:szCs w:val="20"/>
                    </w:rPr>
                    <m:t>⋯</m:t>
                  </m:r>
                </m:e>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1</m:t>
                      </m:r>
                    </m:sub>
                  </m:sSub>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m</m:t>
                          </m:r>
                        </m:sub>
                      </m:sSub>
                    </m:e>
                  </m:d>
                </m:e>
              </m:mr>
              <m:mr>
                <m:e>
                  <m:r>
                    <w:rPr>
                      <w:rFonts w:ascii="Cambria Math" w:eastAsia="宋体" w:hAnsi="Cambria Math" w:cs="Times New Roman"/>
                      <w:sz w:val="20"/>
                      <w:szCs w:val="20"/>
                    </w:rPr>
                    <m:t>⋮</m:t>
                  </m:r>
                </m:e>
                <m:e>
                  <m:r>
                    <w:rPr>
                      <w:rFonts w:ascii="Cambria Math" w:eastAsia="宋体" w:hAnsi="Cambria Math" w:cs="Times New Roman"/>
                      <w:sz w:val="20"/>
                      <w:szCs w:val="20"/>
                    </w:rPr>
                    <m:t>⋱</m:t>
                  </m:r>
                </m:e>
                <m:e>
                  <m:r>
                    <w:rPr>
                      <w:rFonts w:ascii="Cambria Math" w:eastAsia="宋体" w:hAnsi="Cambria Math" w:cs="Times New Roman"/>
                      <w:sz w:val="20"/>
                      <w:szCs w:val="20"/>
                    </w:rPr>
                    <m:t>⋮</m:t>
                  </m:r>
                </m:e>
              </m:mr>
              <m:m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n</m:t>
                      </m:r>
                    </m:sub>
                  </m:sSub>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e>
                  </m:d>
                </m:e>
                <m:e>
                  <m:r>
                    <w:rPr>
                      <w:rFonts w:ascii="Cambria Math" w:eastAsia="宋体" w:hAnsi="Cambria Math" w:cs="Times New Roman"/>
                      <w:sz w:val="20"/>
                      <w:szCs w:val="20"/>
                    </w:rPr>
                    <m:t>⋯</m:t>
                  </m:r>
                </m:e>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n</m:t>
                      </m:r>
                    </m:sub>
                  </m:sSub>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m</m:t>
                          </m:r>
                        </m:sub>
                      </m:sSub>
                    </m:e>
                  </m:d>
                </m:e>
              </m:mr>
            </m:m>
          </m:e>
        </m:d>
      </m:oMath>
      <w:r w:rsidR="00107408">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107408">
        <w:rPr>
          <w:rFonts w:ascii="Times New Roman" w:eastAsia="宋体" w:hAnsi="Times New Roman" w:cs="Times New Roman"/>
          <w:sz w:val="20"/>
          <w:szCs w:val="20"/>
        </w:rPr>
        <w:t xml:space="preserve">  (1)</w:t>
      </w:r>
    </w:p>
    <w:p w14:paraId="14C709A8" w14:textId="77777777" w:rsidR="00DD2813" w:rsidRDefault="00DD2813" w:rsidP="00DD2813">
      <w:pPr>
        <w:rPr>
          <w:rFonts w:ascii="Times New Roman" w:eastAsia="宋体" w:hAnsi="Times New Roman" w:cs="Times New Roman"/>
          <w:sz w:val="20"/>
          <w:szCs w:val="20"/>
        </w:rPr>
      </w:pPr>
      <w:del w:id="163" w:author="Microsoft Office 用户" w:date="2018-01-29T20:48:00Z">
        <w:r w:rsidDel="003440AB">
          <w:rPr>
            <w:rFonts w:ascii="Times New Roman" w:eastAsia="宋体" w:hAnsi="Times New Roman" w:cs="Times New Roman"/>
            <w:sz w:val="20"/>
            <w:szCs w:val="20"/>
          </w:rPr>
          <w:delText>,</w:delText>
        </w:r>
      </w:del>
      <w:r>
        <w:rPr>
          <w:rFonts w:ascii="Times New Roman" w:eastAsia="宋体" w:hAnsi="Times New Roman" w:cs="Times New Roman"/>
          <w:sz w:val="20"/>
          <w:szCs w:val="20"/>
        </w:rPr>
        <w:t xml:space="preserve"> where the size of </w:t>
      </w:r>
      <m:oMath>
        <m:r>
          <w:rPr>
            <w:rFonts w:ascii="Cambria Math" w:eastAsia="宋体" w:hAnsi="Cambria Math" w:cs="Times New Roman"/>
            <w:sz w:val="20"/>
            <w:szCs w:val="20"/>
          </w:rPr>
          <m:t>L(V)</m:t>
        </m:r>
      </m:oMath>
      <w:r>
        <w:rPr>
          <w:rFonts w:ascii="Times New Roman" w:eastAsia="宋体" w:hAnsi="Times New Roman" w:cs="Times New Roman"/>
          <w:sz w:val="20"/>
          <w:szCs w:val="20"/>
        </w:rPr>
        <w:t xml:space="preserve"> is </w:t>
      </w:r>
      <m:oMath>
        <m:r>
          <m:rPr>
            <m:sty m:val="p"/>
          </m:rPr>
          <w:rPr>
            <w:rFonts w:ascii="Cambria Math" w:eastAsia="宋体" w:hAnsi="Cambria Math" w:cs="Times New Roman"/>
            <w:sz w:val="20"/>
            <w:szCs w:val="20"/>
          </w:rPr>
          <m:t>n×m</m:t>
        </m:r>
      </m:oMath>
      <w:r>
        <w:rPr>
          <w:rFonts w:ascii="Times New Roman" w:eastAsia="宋体" w:hAnsi="Times New Roman" w:cs="Times New Roman"/>
          <w:sz w:val="20"/>
          <w:szCs w:val="20"/>
        </w:rPr>
        <w:t>.</w:t>
      </w:r>
    </w:p>
    <w:p w14:paraId="32CA3132" w14:textId="77777777" w:rsidR="005639D3" w:rsidRDefault="007622B5" w:rsidP="00DD2813">
      <w:pPr>
        <w:rPr>
          <w:rFonts w:ascii="Times New Roman" w:eastAsia="宋体" w:hAnsi="Times New Roman" w:cs="Times New Roman"/>
          <w:sz w:val="20"/>
          <w:szCs w:val="20"/>
        </w:rPr>
      </w:pPr>
      <w:r>
        <w:rPr>
          <w:rFonts w:ascii="Times New Roman" w:eastAsia="宋体" w:hAnsi="Times New Roman" w:cs="Times New Roman"/>
          <w:sz w:val="20"/>
          <w:szCs w:val="20"/>
        </w:rPr>
        <w:tab/>
        <w:t xml:space="preserve">In practice, </w:t>
      </w:r>
      <w:ins w:id="164" w:author="Microsoft Office 用户" w:date="2018-01-29T20:50:00Z">
        <w:r w:rsidR="003440AB">
          <w:rPr>
            <w:rFonts w:ascii="Times New Roman" w:eastAsia="宋体" w:hAnsi="Times New Roman" w:cs="Times New Roman"/>
            <w:sz w:val="20"/>
            <w:szCs w:val="20"/>
          </w:rPr>
          <w:t xml:space="preserve">as </w:t>
        </w:r>
      </w:ins>
      <w:r>
        <w:rPr>
          <w:rFonts w:ascii="Times New Roman" w:eastAsia="宋体" w:hAnsi="Times New Roman" w:cs="Times New Roman"/>
          <w:sz w:val="20"/>
          <w:szCs w:val="20"/>
        </w:rPr>
        <w:t>we are not anticipat</w:t>
      </w:r>
      <w:ins w:id="165" w:author="Microsoft Office 用户" w:date="2018-01-29T20:49:00Z">
        <w:r w:rsidR="003440AB">
          <w:rPr>
            <w:rFonts w:ascii="Times New Roman" w:eastAsia="宋体" w:hAnsi="Times New Roman" w:cs="Times New Roman"/>
            <w:sz w:val="20"/>
            <w:szCs w:val="20"/>
          </w:rPr>
          <w:t>ing</w:t>
        </w:r>
      </w:ins>
      <w:del w:id="166" w:author="Microsoft Office 用户" w:date="2018-01-29T20:49:00Z">
        <w:r w:rsidDel="003440AB">
          <w:rPr>
            <w:rFonts w:ascii="Times New Roman" w:eastAsia="宋体" w:hAnsi="Times New Roman" w:cs="Times New Roman"/>
            <w:sz w:val="20"/>
            <w:szCs w:val="20"/>
          </w:rPr>
          <w:delText>e</w:delText>
        </w:r>
      </w:del>
      <w:r>
        <w:rPr>
          <w:rFonts w:ascii="Times New Roman" w:eastAsia="宋体" w:hAnsi="Times New Roman" w:cs="Times New Roman"/>
          <w:sz w:val="20"/>
          <w:szCs w:val="20"/>
        </w:rPr>
        <w:t xml:space="preserve"> that all vehicles are involved in crowd</w:t>
      </w:r>
      <w:r w:rsidR="00B3348C">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sensing due to </w:t>
      </w:r>
      <w:del w:id="167" w:author="Microsoft Office 用户" w:date="2018-01-29T20:50:00Z">
        <w:r w:rsidDel="003440AB">
          <w:rPr>
            <w:rFonts w:ascii="Times New Roman" w:eastAsia="宋体" w:hAnsi="Times New Roman" w:cs="Times New Roman"/>
            <w:sz w:val="20"/>
            <w:szCs w:val="20"/>
          </w:rPr>
          <w:delText>it will introduce</w:delText>
        </w:r>
      </w:del>
      <w:ins w:id="168" w:author="Microsoft Office 用户" w:date="2018-01-29T20:50:00Z">
        <w:r w:rsidR="003440AB">
          <w:rPr>
            <w:rFonts w:ascii="Times New Roman" w:eastAsia="宋体" w:hAnsi="Times New Roman" w:cs="Times New Roman"/>
            <w:sz w:val="20"/>
            <w:szCs w:val="20"/>
          </w:rPr>
          <w:t>data</w:t>
        </w:r>
      </w:ins>
      <w:r>
        <w:rPr>
          <w:rFonts w:ascii="Times New Roman" w:eastAsia="宋体" w:hAnsi="Times New Roman" w:cs="Times New Roman"/>
          <w:sz w:val="20"/>
          <w:szCs w:val="20"/>
        </w:rPr>
        <w:t xml:space="preserve"> redundancy. For example, in terms</w:t>
      </w:r>
      <w:ins w:id="169" w:author="Microsoft Office 用户" w:date="2018-01-29T20:51:00Z">
        <w:r w:rsidR="003440AB">
          <w:rPr>
            <w:rFonts w:ascii="Times New Roman" w:eastAsia="宋体" w:hAnsi="Times New Roman" w:cs="Times New Roman"/>
            <w:sz w:val="20"/>
            <w:szCs w:val="20"/>
          </w:rPr>
          <w:t xml:space="preserve"> of</w:t>
        </w:r>
      </w:ins>
      <w:del w:id="170" w:author="Microsoft Office 用户" w:date="2018-01-29T20:51:00Z">
        <w:r w:rsidDel="003440AB">
          <w:rPr>
            <w:rFonts w:ascii="Times New Roman" w:eastAsia="宋体" w:hAnsi="Times New Roman" w:cs="Times New Roman"/>
            <w:sz w:val="20"/>
            <w:szCs w:val="20"/>
          </w:rPr>
          <w:delText xml:space="preserve"> with</w:delText>
        </w:r>
      </w:del>
      <w:r>
        <w:rPr>
          <w:rFonts w:ascii="Times New Roman" w:eastAsia="宋体" w:hAnsi="Times New Roman" w:cs="Times New Roman"/>
          <w:sz w:val="20"/>
          <w:szCs w:val="20"/>
        </w:rPr>
        <w:t xml:space="preserve"> traffic monitoring, nearby vehicles usual</w:t>
      </w:r>
      <w:ins w:id="171" w:author="Microsoft Office 用户" w:date="2018-01-29T20:50:00Z">
        <w:r w:rsidR="003440AB">
          <w:rPr>
            <w:rFonts w:ascii="Times New Roman" w:eastAsia="宋体" w:hAnsi="Times New Roman" w:cs="Times New Roman"/>
            <w:sz w:val="20"/>
            <w:szCs w:val="20"/>
          </w:rPr>
          <w:t>ly</w:t>
        </w:r>
      </w:ins>
      <w:r>
        <w:rPr>
          <w:rFonts w:ascii="Times New Roman" w:eastAsia="宋体" w:hAnsi="Times New Roman" w:cs="Times New Roman"/>
          <w:sz w:val="20"/>
          <w:szCs w:val="20"/>
        </w:rPr>
        <w:t xml:space="preserve"> uplo</w:t>
      </w:r>
      <w:r w:rsidR="00954A81">
        <w:rPr>
          <w:rFonts w:ascii="Times New Roman" w:eastAsia="宋体" w:hAnsi="Times New Roman" w:cs="Times New Roman"/>
          <w:sz w:val="20"/>
          <w:szCs w:val="20"/>
        </w:rPr>
        <w:t xml:space="preserve">ad the </w:t>
      </w:r>
      <w:ins w:id="172" w:author="Microsoft Office 用户" w:date="2018-01-29T20:52:00Z">
        <w:r w:rsidR="003440AB">
          <w:rPr>
            <w:rFonts w:ascii="Times New Roman" w:eastAsia="宋体" w:hAnsi="Times New Roman" w:cs="Times New Roman"/>
            <w:sz w:val="20"/>
            <w:szCs w:val="20"/>
          </w:rPr>
          <w:t>similar</w:t>
        </w:r>
      </w:ins>
      <w:del w:id="173" w:author="Microsoft Office 用户" w:date="2018-01-29T20:52:00Z">
        <w:r w:rsidR="00954A81" w:rsidDel="003440AB">
          <w:rPr>
            <w:rFonts w:ascii="Times New Roman" w:eastAsia="宋体" w:hAnsi="Times New Roman" w:cs="Times New Roman"/>
            <w:sz w:val="20"/>
            <w:szCs w:val="20"/>
          </w:rPr>
          <w:delText>same</w:delText>
        </w:r>
      </w:del>
      <w:r w:rsidR="00954A81">
        <w:rPr>
          <w:rFonts w:ascii="Times New Roman" w:eastAsia="宋体" w:hAnsi="Times New Roman" w:cs="Times New Roman"/>
          <w:sz w:val="20"/>
          <w:szCs w:val="20"/>
        </w:rPr>
        <w:t xml:space="preserve"> traffic information</w:t>
      </w:r>
      <w:del w:id="174" w:author="Microsoft Office 用户" w:date="2018-01-29T20:52:00Z">
        <w:r w:rsidR="00954A81" w:rsidDel="003440AB">
          <w:rPr>
            <w:rFonts w:ascii="Times New Roman" w:eastAsia="宋体" w:hAnsi="Times New Roman" w:cs="Times New Roman"/>
            <w:sz w:val="20"/>
            <w:szCs w:val="20"/>
          </w:rPr>
          <w:delText>,</w:delText>
        </w:r>
      </w:del>
      <w:r w:rsidR="00954A81">
        <w:rPr>
          <w:rFonts w:ascii="Times New Roman" w:eastAsia="宋体" w:hAnsi="Times New Roman" w:cs="Times New Roman"/>
          <w:sz w:val="20"/>
          <w:szCs w:val="20"/>
        </w:rPr>
        <w:t xml:space="preserve"> which </w:t>
      </w:r>
      <w:del w:id="175" w:author="Microsoft Office 用户" w:date="2018-01-29T20:52:00Z">
        <w:r w:rsidR="00954A81" w:rsidDel="003440AB">
          <w:rPr>
            <w:rFonts w:ascii="Times New Roman" w:eastAsia="宋体" w:hAnsi="Times New Roman" w:cs="Times New Roman"/>
            <w:sz w:val="20"/>
            <w:szCs w:val="20"/>
          </w:rPr>
          <w:delText>ought to</w:delText>
        </w:r>
      </w:del>
      <w:ins w:id="176" w:author="Microsoft Office 用户" w:date="2018-01-29T20:52:00Z">
        <w:r w:rsidR="003440AB">
          <w:rPr>
            <w:rFonts w:ascii="Times New Roman" w:eastAsia="宋体" w:hAnsi="Times New Roman" w:cs="Times New Roman"/>
            <w:sz w:val="20"/>
            <w:szCs w:val="20"/>
          </w:rPr>
          <w:t>should be</w:t>
        </w:r>
      </w:ins>
      <w:r w:rsidR="00954A81">
        <w:rPr>
          <w:rFonts w:ascii="Times New Roman" w:eastAsia="宋体" w:hAnsi="Times New Roman" w:cs="Times New Roman"/>
          <w:sz w:val="20"/>
          <w:szCs w:val="20"/>
        </w:rPr>
        <w:t xml:space="preserve"> avoid</w:t>
      </w:r>
      <w:ins w:id="177" w:author="Microsoft Office 用户" w:date="2018-01-29T20:52:00Z">
        <w:r w:rsidR="003440AB">
          <w:rPr>
            <w:rFonts w:ascii="Times New Roman" w:eastAsia="宋体" w:hAnsi="Times New Roman" w:cs="Times New Roman"/>
            <w:sz w:val="20"/>
            <w:szCs w:val="20"/>
          </w:rPr>
          <w:t>ed</w:t>
        </w:r>
      </w:ins>
      <w:r w:rsidR="00954A81">
        <w:rPr>
          <w:rFonts w:ascii="Times New Roman" w:eastAsia="宋体" w:hAnsi="Times New Roman" w:cs="Times New Roman"/>
          <w:sz w:val="20"/>
          <w:szCs w:val="20"/>
        </w:rPr>
        <w:t xml:space="preserve">. Therefore, we </w:t>
      </w:r>
      <w:ins w:id="178" w:author="Microsoft Office 用户" w:date="2018-01-29T20:53:00Z">
        <w:r w:rsidR="003440AB">
          <w:rPr>
            <w:rFonts w:ascii="Times New Roman" w:eastAsia="宋体" w:hAnsi="Times New Roman" w:cs="Times New Roman"/>
            <w:sz w:val="20"/>
            <w:szCs w:val="20"/>
          </w:rPr>
          <w:t>regulate</w:t>
        </w:r>
      </w:ins>
      <w:del w:id="179" w:author="Microsoft Office 用户" w:date="2018-01-29T20:53:00Z">
        <w:r w:rsidR="00954A81" w:rsidDel="003440AB">
          <w:rPr>
            <w:rFonts w:ascii="Times New Roman" w:eastAsia="宋体" w:hAnsi="Times New Roman" w:cs="Times New Roman"/>
            <w:sz w:val="20"/>
            <w:szCs w:val="20"/>
          </w:rPr>
          <w:delText>regular</w:delText>
        </w:r>
      </w:del>
      <w:r w:rsidR="00954A81">
        <w:rPr>
          <w:rFonts w:ascii="Times New Roman" w:eastAsia="宋体" w:hAnsi="Times New Roman" w:cs="Times New Roman"/>
          <w:sz w:val="20"/>
          <w:szCs w:val="20"/>
        </w:rPr>
        <w:t xml:space="preserve"> that a vehicle who is selected to take part in crowd</w:t>
      </w:r>
      <w:r w:rsidR="009420A8">
        <w:rPr>
          <w:rFonts w:ascii="Times New Roman" w:eastAsia="宋体" w:hAnsi="Times New Roman" w:cs="Times New Roman"/>
          <w:sz w:val="20"/>
          <w:szCs w:val="20"/>
        </w:rPr>
        <w:t xml:space="preserve"> </w:t>
      </w:r>
      <w:r w:rsidR="00954A81">
        <w:rPr>
          <w:rFonts w:ascii="Times New Roman" w:eastAsia="宋体" w:hAnsi="Times New Roman" w:cs="Times New Roman"/>
          <w:sz w:val="20"/>
          <w:szCs w:val="20"/>
        </w:rPr>
        <w:t xml:space="preserve">sensing will gain </w:t>
      </w:r>
      <w:r w:rsidR="005639D3">
        <w:rPr>
          <w:rFonts w:ascii="Times New Roman" w:eastAsia="宋体" w:hAnsi="Times New Roman" w:cs="Times New Roman"/>
          <w:sz w:val="20"/>
          <w:szCs w:val="20"/>
        </w:rPr>
        <w:t>a</w:t>
      </w:r>
      <w:r w:rsidR="00954A81">
        <w:rPr>
          <w:rFonts w:ascii="Times New Roman" w:eastAsia="宋体" w:hAnsi="Times New Roman" w:cs="Times New Roman"/>
          <w:sz w:val="20"/>
          <w:szCs w:val="20"/>
        </w:rPr>
        <w:t xml:space="preserve"> reward paid by CMP and the budget of CMP is limited </w:t>
      </w:r>
      <w:del w:id="180" w:author="Microsoft Office 用户" w:date="2018-01-29T20:53:00Z">
        <w:r w:rsidR="005639D3" w:rsidDel="003440AB">
          <w:rPr>
            <w:rFonts w:ascii="Times New Roman" w:eastAsia="宋体" w:hAnsi="Times New Roman" w:cs="Times New Roman"/>
            <w:sz w:val="20"/>
            <w:szCs w:val="20"/>
          </w:rPr>
          <w:delText xml:space="preserve">and </w:delText>
        </w:r>
      </w:del>
      <w:ins w:id="181" w:author="Microsoft Office 用户" w:date="2018-01-29T20:53:00Z">
        <w:r w:rsidR="003440AB">
          <w:rPr>
            <w:rFonts w:ascii="Times New Roman" w:eastAsia="宋体" w:hAnsi="Times New Roman" w:cs="Times New Roman"/>
            <w:sz w:val="20"/>
            <w:szCs w:val="20"/>
          </w:rPr>
          <w:t xml:space="preserve">to </w:t>
        </w:r>
      </w:ins>
      <w:r w:rsidR="005639D3">
        <w:rPr>
          <w:rFonts w:ascii="Times New Roman" w:eastAsia="宋体" w:hAnsi="Times New Roman" w:cs="Times New Roman"/>
          <w:sz w:val="20"/>
          <w:szCs w:val="20"/>
        </w:rPr>
        <w:t>no morn than</w:t>
      </w:r>
      <w:r w:rsidR="00954A81">
        <w:rPr>
          <w:rFonts w:ascii="Times New Roman" w:eastAsia="宋体" w:hAnsi="Times New Roman" w:cs="Times New Roman"/>
          <w:sz w:val="20"/>
          <w:szCs w:val="20"/>
        </w:rPr>
        <w:t xml:space="preserv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r>
          <w:rPr>
            <w:rFonts w:ascii="Cambria Math" w:eastAsia="宋体" w:hAnsi="Cambria Math" w:cs="Times New Roman" w:hint="eastAsia"/>
            <w:sz w:val="20"/>
            <w:szCs w:val="20"/>
          </w:rPr>
          <m:t>.</m:t>
        </m:r>
      </m:oMath>
      <w:r w:rsidR="005639D3">
        <w:rPr>
          <w:rFonts w:ascii="Times New Roman" w:eastAsia="宋体" w:hAnsi="Times New Roman" w:cs="Times New Roman" w:hint="eastAsia"/>
          <w:sz w:val="20"/>
          <w:szCs w:val="20"/>
        </w:rPr>
        <w:t xml:space="preserve"> </w:t>
      </w:r>
      <w:del w:id="182" w:author="Microsoft Office 用户" w:date="2018-01-29T20:53:00Z">
        <w:r w:rsidR="005639D3" w:rsidDel="003440AB">
          <w:rPr>
            <w:rFonts w:ascii="Times New Roman" w:eastAsia="宋体" w:hAnsi="Times New Roman" w:cs="Times New Roman" w:hint="eastAsia"/>
            <w:sz w:val="20"/>
            <w:szCs w:val="20"/>
          </w:rPr>
          <w:delText>N</w:delText>
        </w:r>
        <w:r w:rsidR="005639D3" w:rsidDel="003440AB">
          <w:rPr>
            <w:rFonts w:ascii="Times New Roman" w:eastAsia="宋体" w:hAnsi="Times New Roman" w:cs="Times New Roman"/>
            <w:sz w:val="20"/>
            <w:szCs w:val="20"/>
          </w:rPr>
          <w:delText>ext</w:delText>
        </w:r>
      </w:del>
      <w:ins w:id="183" w:author="Microsoft Office 用户" w:date="2018-01-29T20:53:00Z">
        <w:r w:rsidR="003440AB">
          <w:rPr>
            <w:rFonts w:ascii="Times New Roman" w:eastAsia="宋体" w:hAnsi="Times New Roman" w:cs="Times New Roman"/>
            <w:sz w:val="20"/>
            <w:szCs w:val="20"/>
          </w:rPr>
          <w:t>Then</w:t>
        </w:r>
      </w:ins>
      <w:r w:rsidR="005639D3">
        <w:rPr>
          <w:rFonts w:ascii="Times New Roman" w:eastAsia="宋体" w:hAnsi="Times New Roman" w:cs="Times New Roman"/>
          <w:sz w:val="20"/>
          <w:szCs w:val="20"/>
        </w:rPr>
        <w:t>, we define the sensing reward.</w:t>
      </w:r>
    </w:p>
    <w:p w14:paraId="11CE29BA" w14:textId="77777777" w:rsidR="005639D3" w:rsidRDefault="005639D3" w:rsidP="00DD2813">
      <w:pPr>
        <w:rPr>
          <w:rFonts w:ascii="Times New Roman" w:eastAsia="宋体" w:hAnsi="Times New Roman" w:cs="Times New Roman"/>
          <w:sz w:val="20"/>
          <w:szCs w:val="20"/>
        </w:rPr>
      </w:pPr>
      <w:r w:rsidRPr="004C1DCB">
        <w:rPr>
          <w:rFonts w:ascii="Times New Roman" w:eastAsia="宋体" w:hAnsi="Times New Roman" w:cs="Times New Roman"/>
          <w:b/>
          <w:sz w:val="20"/>
          <w:szCs w:val="20"/>
        </w:rPr>
        <w:t>Definition 1</w:t>
      </w:r>
      <w:r w:rsidR="006E3E01">
        <w:rPr>
          <w:rFonts w:ascii="Times New Roman" w:eastAsia="宋体" w:hAnsi="Times New Roman" w:cs="Times New Roman" w:hint="eastAsia"/>
          <w:b/>
          <w:sz w:val="20"/>
          <w:szCs w:val="20"/>
        </w:rPr>
        <w:t xml:space="preserve">: </w:t>
      </w:r>
      <w:r w:rsidRPr="005639D3">
        <w:rPr>
          <w:rFonts w:ascii="Times New Roman" w:eastAsia="宋体" w:hAnsi="Times New Roman" w:cs="Times New Roman"/>
          <w:b/>
          <w:sz w:val="20"/>
          <w:szCs w:val="20"/>
        </w:rPr>
        <w:t>Sensing Reward</w:t>
      </w:r>
      <w:r>
        <w:rPr>
          <w:rFonts w:ascii="Times New Roman" w:eastAsia="宋体" w:hAnsi="Times New Roman" w:cs="Times New Roman"/>
          <w:b/>
          <w:sz w:val="20"/>
          <w:szCs w:val="20"/>
        </w:rPr>
        <w:t xml:space="preserve"> (SR) </w:t>
      </w:r>
      <w:r w:rsidRPr="005639D3">
        <w:rPr>
          <w:rFonts w:ascii="Times New Roman" w:eastAsia="宋体" w:hAnsi="Times New Roman" w:cs="Times New Roman"/>
          <w:sz w:val="20"/>
          <w:szCs w:val="20"/>
        </w:rPr>
        <w:t>a</w:t>
      </w:r>
      <w:r>
        <w:rPr>
          <w:rFonts w:ascii="Times New Roman" w:eastAsia="宋体" w:hAnsi="Times New Roman" w:cs="Times New Roman"/>
          <w:sz w:val="20"/>
          <w:szCs w:val="20"/>
        </w:rPr>
        <w:t xml:space="preserve"> vehicle is selected to complete task</w:t>
      </w:r>
      <w:r w:rsidR="009420A8">
        <w:rPr>
          <w:rFonts w:ascii="Times New Roman" w:eastAsia="宋体" w:hAnsi="Times New Roman" w:cs="Times New Roman"/>
          <w:sz w:val="20"/>
          <w:szCs w:val="20"/>
        </w:rPr>
        <w:t>s</w:t>
      </w:r>
      <w:r>
        <w:rPr>
          <w:rFonts w:ascii="Times New Roman" w:eastAsia="宋体" w:hAnsi="Times New Roman" w:cs="Times New Roman"/>
          <w:sz w:val="20"/>
          <w:szCs w:val="20"/>
        </w:rPr>
        <w:t xml:space="preserve"> often associated with a reward paid by CMP. Let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oMath>
      <w:r>
        <w:rPr>
          <w:rFonts w:ascii="Times New Roman" w:eastAsia="宋体" w:hAnsi="Times New Roman" w:cs="Times New Roman" w:hint="eastAsia"/>
          <w:sz w:val="20"/>
          <w:szCs w:val="20"/>
        </w:rPr>
        <w:t xml:space="preserve"> denote the reward to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oMath>
      <w:r w:rsidR="00AA21FF">
        <w:rPr>
          <w:rFonts w:ascii="Times New Roman" w:eastAsia="宋体" w:hAnsi="Times New Roman" w:cs="Times New Roman" w:hint="eastAsia"/>
          <w:sz w:val="20"/>
          <w:szCs w:val="20"/>
        </w:rPr>
        <w:t>, the r</w:t>
      </w:r>
      <w:r w:rsidR="00AA21FF">
        <w:rPr>
          <w:rFonts w:ascii="Times New Roman" w:eastAsia="宋体" w:hAnsi="Times New Roman" w:cs="Times New Roman"/>
          <w:sz w:val="20"/>
          <w:szCs w:val="20"/>
        </w:rPr>
        <w:t>eward can be acquired through o</w:t>
      </w:r>
      <w:r w:rsidR="00AA21FF" w:rsidRPr="00AA21FF">
        <w:rPr>
          <w:rFonts w:ascii="Times New Roman" w:eastAsia="宋体" w:hAnsi="Times New Roman" w:cs="Times New Roman"/>
          <w:sz w:val="20"/>
          <w:szCs w:val="20"/>
        </w:rPr>
        <w:t>nline bidding</w:t>
      </w:r>
      <w:r w:rsidR="00AA21FF">
        <w:rPr>
          <w:rFonts w:ascii="Times New Roman" w:eastAsia="宋体" w:hAnsi="Times New Roman" w:cs="Times New Roman"/>
          <w:sz w:val="20"/>
          <w:szCs w:val="20"/>
        </w:rPr>
        <w:t xml:space="preserve"> [1]</w:t>
      </w:r>
      <w:r>
        <w:rPr>
          <w:rFonts w:ascii="Times New Roman" w:eastAsia="宋体" w:hAnsi="Times New Roman" w:cs="Times New Roman" w:hint="eastAsia"/>
          <w:sz w:val="20"/>
          <w:szCs w:val="20"/>
        </w:rPr>
        <w:t>. Then, the reward</w:t>
      </w:r>
      <w:r w:rsidR="004C1DCB">
        <w:rPr>
          <w:rFonts w:ascii="Times New Roman" w:eastAsia="宋体" w:hAnsi="Times New Roman" w:cs="Times New Roman" w:hint="eastAsia"/>
          <w:sz w:val="20"/>
          <w:szCs w:val="20"/>
        </w:rPr>
        <w:t xml:space="preserve"> vector</w:t>
      </w:r>
      <w:r w:rsidR="004C1DCB">
        <w:rPr>
          <w:rFonts w:ascii="Times New Roman" w:eastAsia="宋体" w:hAnsi="Times New Roman" w:cs="Times New Roman"/>
          <w:sz w:val="20"/>
          <w:szCs w:val="20"/>
        </w:rPr>
        <w:t xml:space="preserve"> </w:t>
      </w:r>
      <m:oMath>
        <m:r>
          <m:rPr>
            <m:sty m:val="p"/>
          </m:rPr>
          <w:rPr>
            <w:rFonts w:ascii="Cambria Math" w:eastAsia="宋体" w:hAnsi="Cambria Math" w:cs="Times New Roman"/>
            <w:sz w:val="20"/>
            <w:szCs w:val="20"/>
          </w:rPr>
          <m:t>C</m:t>
        </m:r>
      </m:oMath>
      <w:r w:rsidR="004C1DCB">
        <w:rPr>
          <w:rFonts w:ascii="Times New Roman" w:eastAsia="宋体" w:hAnsi="Times New Roman" w:cs="Times New Roman" w:hint="eastAsia"/>
          <w:sz w:val="20"/>
          <w:szCs w:val="20"/>
        </w:rPr>
        <w:t xml:space="preserve"> for all vehicles is:</w:t>
      </w:r>
    </w:p>
    <w:p w14:paraId="2D2380E4" w14:textId="77777777" w:rsidR="004C1DCB" w:rsidRDefault="004C1DCB" w:rsidP="00107408">
      <w:pPr>
        <w:wordWrap w:val="0"/>
        <w:jc w:val="right"/>
        <w:rPr>
          <w:rFonts w:ascii="Times New Roman" w:eastAsia="宋体" w:hAnsi="Times New Roman" w:cs="Times New Roman"/>
          <w:sz w:val="20"/>
          <w:szCs w:val="20"/>
        </w:rPr>
      </w:pPr>
      <m:oMath>
        <m:r>
          <m:rPr>
            <m:sty m:val="p"/>
          </m:rPr>
          <w:rPr>
            <w:rFonts w:ascii="Cambria Math" w:eastAsia="宋体" w:hAnsi="Cambria Math" w:cs="Times New Roman"/>
            <w:sz w:val="20"/>
            <w:szCs w:val="20"/>
          </w:rPr>
          <m:t>C={</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1</m:t>
            </m:r>
          </m:sub>
        </m:sSub>
        <m:r>
          <m:rPr>
            <m:sty m:val="p"/>
          </m:rPr>
          <w:rPr>
            <w:rFonts w:ascii="Cambria Math" w:eastAsia="宋体" w:hAnsi="Cambria Math" w:cs="Times New Roman"/>
            <w:sz w:val="20"/>
            <w:szCs w:val="20"/>
          </w:rPr>
          <m:t xml:space="preserve">, </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2</m:t>
            </m:r>
          </m:sub>
        </m:sSub>
        <m:r>
          <m:rPr>
            <m:sty m:val="p"/>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3</m:t>
            </m:r>
          </m:sub>
        </m:sSub>
        <m:r>
          <m:rPr>
            <m:sty m:val="p"/>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n</m:t>
            </m:r>
          </m:sub>
        </m:sSub>
        <m:r>
          <m:rPr>
            <m:sty m:val="p"/>
          </m:rPr>
          <w:rPr>
            <w:rFonts w:ascii="Cambria Math" w:eastAsia="宋体" w:hAnsi="Cambria Math" w:cs="Times New Roman"/>
            <w:sz w:val="20"/>
            <w:szCs w:val="20"/>
          </w:rPr>
          <m:t>}</m:t>
        </m:r>
      </m:oMath>
      <w:r w:rsidR="00107408">
        <w:rPr>
          <w:rFonts w:ascii="Times New Roman" w:eastAsia="宋体" w:hAnsi="Times New Roman" w:cs="Times New Roman" w:hint="eastAsia"/>
          <w:sz w:val="20"/>
          <w:szCs w:val="20"/>
        </w:rPr>
        <w:t xml:space="preserve">  </w:t>
      </w:r>
      <w:r w:rsidR="00107408">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107408">
        <w:rPr>
          <w:rFonts w:ascii="Times New Roman" w:eastAsia="宋体" w:hAnsi="Times New Roman" w:cs="Times New Roman"/>
          <w:sz w:val="20"/>
          <w:szCs w:val="20"/>
        </w:rPr>
        <w:t xml:space="preserve"> </w:t>
      </w:r>
      <w:r w:rsidR="00107408">
        <w:rPr>
          <w:rFonts w:ascii="Times New Roman" w:eastAsia="宋体" w:hAnsi="Times New Roman" w:cs="Times New Roman" w:hint="eastAsia"/>
          <w:sz w:val="20"/>
          <w:szCs w:val="20"/>
        </w:rPr>
        <w:t>(2)</w:t>
      </w:r>
    </w:p>
    <w:p w14:paraId="461466C5" w14:textId="77777777" w:rsidR="005639D3" w:rsidRDefault="00620ACE" w:rsidP="00DD2813">
      <w:pPr>
        <w:rPr>
          <w:rFonts w:ascii="Times New Roman" w:eastAsia="宋体" w:hAnsi="Times New Roman" w:cs="Times New Roman"/>
          <w:sz w:val="20"/>
          <w:szCs w:val="20"/>
        </w:rPr>
      </w:pPr>
      <w:r>
        <w:rPr>
          <w:rFonts w:ascii="Times New Roman" w:eastAsia="宋体" w:hAnsi="Times New Roman" w:cs="Times New Roman"/>
          <w:sz w:val="20"/>
          <w:szCs w:val="20"/>
        </w:rPr>
        <w:tab/>
        <w:t xml:space="preserve">With the constraint of budget of CMP, not all vehicles participate in crowd-sensing, we </w:t>
      </w:r>
      <w:del w:id="184" w:author="Microsoft Office 用户" w:date="2018-01-29T20:54:00Z">
        <w:r w:rsidDel="003440AB">
          <w:rPr>
            <w:rFonts w:ascii="Times New Roman" w:eastAsia="宋体" w:hAnsi="Times New Roman" w:cs="Times New Roman"/>
            <w:sz w:val="20"/>
            <w:szCs w:val="20"/>
          </w:rPr>
          <w:delText xml:space="preserve">utilize </w:delText>
        </w:r>
      </w:del>
      <w:ins w:id="185" w:author="Microsoft Office 用户" w:date="2018-01-29T20:54:00Z">
        <w:r w:rsidR="003440AB">
          <w:rPr>
            <w:rFonts w:ascii="Times New Roman" w:eastAsia="宋体" w:hAnsi="Times New Roman" w:cs="Times New Roman"/>
            <w:sz w:val="20"/>
            <w:szCs w:val="20"/>
          </w:rPr>
          <w:t xml:space="preserve">adopt </w:t>
        </w:r>
      </w:ins>
      <w:r>
        <w:rPr>
          <w:rFonts w:ascii="Times New Roman" w:eastAsia="宋体" w:hAnsi="Times New Roman" w:cs="Times New Roman"/>
          <w:sz w:val="20"/>
          <w:szCs w:val="20"/>
        </w:rPr>
        <w:t xml:space="preserve">an indication vector </w:t>
      </w:r>
      <m:oMath>
        <m:r>
          <w:rPr>
            <w:rFonts w:ascii="Cambria Math" w:eastAsia="宋体" w:hAnsi="Cambria Math" w:cs="Times New Roman"/>
            <w:sz w:val="20"/>
            <w:szCs w:val="20"/>
          </w:rPr>
          <m:t>ϕ</m:t>
        </m:r>
      </m:oMath>
      <w:r>
        <w:rPr>
          <w:rFonts w:ascii="Times New Roman" w:eastAsia="宋体" w:hAnsi="Times New Roman" w:cs="Times New Roman" w:hint="eastAsia"/>
          <w:sz w:val="20"/>
          <w:szCs w:val="20"/>
        </w:rPr>
        <w:t xml:space="preserve"> to imply whether a vehicle</w:t>
      </w:r>
      <w:r>
        <w:rPr>
          <w:rFonts w:ascii="Times New Roman" w:eastAsia="宋体" w:hAnsi="Times New Roman" w:cs="Times New Roman"/>
          <w:sz w:val="20"/>
          <w:szCs w:val="20"/>
        </w:rPr>
        <w:t xml:space="preserv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oMath>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is selected or not,</w:t>
      </w:r>
    </w:p>
    <w:p w14:paraId="17B77966" w14:textId="77777777" w:rsidR="005639D3" w:rsidRPr="00D03907" w:rsidRDefault="00233DF6" w:rsidP="00107408">
      <w:pPr>
        <w:wordWrap w:val="0"/>
        <w:jc w:val="right"/>
        <w:rPr>
          <w:rFonts w:ascii="Times New Roman" w:eastAsia="宋体" w:hAnsi="Times New Roman" w:cs="Times New Roman"/>
          <w:sz w:val="20"/>
          <w:szCs w:val="20"/>
        </w:rPr>
      </w:pP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ϕ</m:t>
            </m:r>
          </m:e>
          <m:sub>
            <m:r>
              <w:rPr>
                <w:rFonts w:ascii="Cambria Math" w:eastAsia="宋体" w:hAnsi="Cambria Math" w:cs="Times New Roman"/>
                <w:sz w:val="20"/>
                <w:szCs w:val="20"/>
              </w:rPr>
              <m:t>i</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eqArr>
              <m:eqArrPr>
                <m:ctrlPr>
                  <w:rPr>
                    <w:rFonts w:ascii="Cambria Math" w:eastAsia="宋体" w:hAnsi="Cambria Math" w:cs="Times New Roman"/>
                    <w:i/>
                    <w:sz w:val="20"/>
                    <w:szCs w:val="20"/>
                  </w:rPr>
                </m:ctrlPr>
              </m:eqArrPr>
              <m:e>
                <m:r>
                  <w:rPr>
                    <w:rFonts w:ascii="Cambria Math" w:eastAsia="宋体" w:hAnsi="Cambria Math" w:cs="Times New Roman"/>
                    <w:sz w:val="20"/>
                    <w:szCs w:val="20"/>
                  </w:rPr>
                  <m:t xml:space="preserve">1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 xml:space="preserve">i </m:t>
                    </m:r>
                  </m:sub>
                </m:sSub>
                <m:r>
                  <w:rPr>
                    <w:rFonts w:ascii="Cambria Math" w:eastAsia="宋体" w:hAnsi="Cambria Math" w:cs="Times New Roman"/>
                    <w:sz w:val="20"/>
                    <w:szCs w:val="20"/>
                  </w:rPr>
                  <m:t xml:space="preserve">ϵ </m:t>
                </m:r>
                <m:r>
                  <m:rPr>
                    <m:sty m:val="p"/>
                  </m:rPr>
                  <w:rPr>
                    <w:rFonts w:ascii="Cambria Math" w:eastAsia="宋体" w:hAnsi="Cambria Math" w:cs="Times New Roman"/>
                    <w:sz w:val="20"/>
                    <w:szCs w:val="20"/>
                  </w:rPr>
                  <m:t xml:space="preserve">Ω       </m:t>
                </m:r>
              </m:e>
              <m:e>
                <m:r>
                  <w:rPr>
                    <w:rFonts w:ascii="Cambria Math" w:eastAsia="宋体" w:hAnsi="Cambria Math" w:cs="Times New Roman"/>
                    <w:sz w:val="20"/>
                    <w:szCs w:val="20"/>
                  </w:rPr>
                  <m:t xml:space="preserve">0                otherwise  </m:t>
                </m:r>
              </m:e>
            </m:eqArr>
          </m:e>
        </m:d>
      </m:oMath>
      <w:r w:rsidR="00107408">
        <w:rPr>
          <w:rFonts w:ascii="Times New Roman" w:eastAsia="宋体" w:hAnsi="Times New Roman" w:cs="Times New Roman" w:hint="eastAsia"/>
          <w:sz w:val="20"/>
          <w:szCs w:val="20"/>
        </w:rPr>
        <w:t xml:space="preserve">  </w:t>
      </w:r>
      <w:r w:rsidR="0060757F">
        <w:rPr>
          <w:rFonts w:ascii="Times New Roman" w:eastAsia="宋体" w:hAnsi="Times New Roman" w:cs="Times New Roman"/>
          <w:sz w:val="20"/>
          <w:szCs w:val="20"/>
        </w:rPr>
        <w:t xml:space="preserve">                          </w:t>
      </w:r>
      <w:r w:rsidR="00107408">
        <w:rPr>
          <w:rFonts w:ascii="Times New Roman" w:eastAsia="宋体" w:hAnsi="Times New Roman" w:cs="Times New Roman" w:hint="eastAsia"/>
          <w:sz w:val="20"/>
          <w:szCs w:val="20"/>
        </w:rPr>
        <w:t>(3)</w:t>
      </w:r>
    </w:p>
    <w:p w14:paraId="74B8EBC2" w14:textId="77777777" w:rsidR="00D03907" w:rsidRDefault="00D03907" w:rsidP="00DD2813">
      <w:pPr>
        <w:rPr>
          <w:rFonts w:ascii="Times New Roman" w:eastAsia="宋体" w:hAnsi="Times New Roman" w:cs="Times New Roman"/>
          <w:sz w:val="20"/>
          <w:szCs w:val="20"/>
        </w:rPr>
      </w:pPr>
      <w:del w:id="186" w:author="Microsoft Office 用户" w:date="2018-01-29T20:54:00Z">
        <w:r w:rsidDel="003440AB">
          <w:rPr>
            <w:rFonts w:ascii="Times New Roman" w:eastAsia="宋体" w:hAnsi="Times New Roman" w:cs="Times New Roman" w:hint="eastAsia"/>
            <w:sz w:val="20"/>
            <w:szCs w:val="20"/>
          </w:rPr>
          <w:delText xml:space="preserve">, </w:delText>
        </w:r>
      </w:del>
      <w:r>
        <w:rPr>
          <w:rFonts w:ascii="Times New Roman" w:eastAsia="宋体" w:hAnsi="Times New Roman" w:cs="Times New Roman" w:hint="eastAsia"/>
          <w:sz w:val="20"/>
          <w:szCs w:val="20"/>
        </w:rPr>
        <w:t>where</w:t>
      </w:r>
      <m:oMath>
        <m:r>
          <w:rPr>
            <w:rFonts w:ascii="Cambria Math" w:eastAsia="宋体" w:hAnsi="Cambria Math" w:cs="Times New Roman"/>
            <w:sz w:val="20"/>
            <w:szCs w:val="20"/>
          </w:rPr>
          <m:t xml:space="preserve"> Ω⊆V</m:t>
        </m:r>
      </m:oMath>
      <w:r>
        <w:rPr>
          <w:rFonts w:ascii="Times New Roman" w:eastAsia="宋体" w:hAnsi="Times New Roman" w:cs="Times New Roman" w:hint="eastAsia"/>
          <w:sz w:val="20"/>
          <w:szCs w:val="20"/>
        </w:rPr>
        <w:t xml:space="preserve"> is the set of </w:t>
      </w:r>
      <w:r>
        <w:rPr>
          <w:rFonts w:ascii="Times New Roman" w:eastAsia="宋体" w:hAnsi="Times New Roman" w:cs="Times New Roman"/>
          <w:sz w:val="20"/>
          <w:szCs w:val="20"/>
        </w:rPr>
        <w:t xml:space="preserve">chosen vehicles. Let </w:t>
      </w:r>
      <m:oMath>
        <m:r>
          <m:rPr>
            <m:sty m:val="p"/>
          </m:rPr>
          <w:rPr>
            <w:rFonts w:ascii="Cambria Math" w:eastAsia="宋体" w:hAnsi="Cambria Math" w:cs="Times New Roman"/>
            <w:sz w:val="20"/>
            <w:szCs w:val="20"/>
          </w:rPr>
          <m:t>C</m:t>
        </m:r>
      </m:oMath>
      <w:r>
        <w:rPr>
          <w:rFonts w:ascii="Times New Roman" w:eastAsia="宋体" w:hAnsi="Times New Roman" w:cs="Times New Roman" w:hint="eastAsia"/>
          <w:sz w:val="20"/>
          <w:szCs w:val="20"/>
        </w:rPr>
        <w:t xml:space="preserve"> be the total reward to buses in</w:t>
      </w:r>
      <m:oMath>
        <m:r>
          <m:rPr>
            <m:sty m:val="p"/>
          </m:rPr>
          <w:rPr>
            <w:rFonts w:ascii="Cambria Math" w:eastAsia="宋体" w:hAnsi="Cambria Math" w:cs="Times New Roman"/>
            <w:sz w:val="20"/>
            <w:szCs w:val="20"/>
          </w:rPr>
          <m:t xml:space="preserve"> Ω</m:t>
        </m:r>
      </m:oMath>
      <w:r>
        <w:rPr>
          <w:rFonts w:ascii="Times New Roman" w:eastAsia="宋体" w:hAnsi="Times New Roman" w:cs="Times New Roman"/>
          <w:sz w:val="20"/>
          <w:szCs w:val="20"/>
        </w:rPr>
        <w:t>, which can be computed as,</w:t>
      </w:r>
    </w:p>
    <w:p w14:paraId="75396A09" w14:textId="77777777" w:rsidR="00D03907" w:rsidRPr="00D03907" w:rsidRDefault="00E04FFA" w:rsidP="00107408">
      <w:pPr>
        <w:wordWrap w:val="0"/>
        <w:jc w:val="right"/>
        <w:rPr>
          <w:rFonts w:ascii="Times New Roman" w:eastAsia="宋体" w:hAnsi="Times New Roman" w:cs="Times New Roman"/>
          <w:sz w:val="20"/>
          <w:szCs w:val="20"/>
        </w:rPr>
      </w:pPr>
      <m:oMath>
        <m:r>
          <m:rPr>
            <m:sty m:val="p"/>
          </m:rPr>
          <w:rPr>
            <w:rFonts w:ascii="Cambria Math" w:eastAsia="宋体" w:hAnsi="Cambria Math" w:cs="Times New Roman"/>
            <w:sz w:val="20"/>
            <w:szCs w:val="20"/>
          </w:rPr>
          <m:t>C(Ω)=[C,ϕ]</m:t>
        </m:r>
      </m:oMath>
      <w:r w:rsidR="00107408">
        <w:rPr>
          <w:rFonts w:ascii="Times New Roman" w:eastAsia="宋体" w:hAnsi="Times New Roman" w:cs="Times New Roman" w:hint="eastAsia"/>
          <w:sz w:val="20"/>
          <w:szCs w:val="20"/>
        </w:rPr>
        <w:t xml:space="preserve">  </w:t>
      </w:r>
      <w:r w:rsidR="00107408">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107408">
        <w:rPr>
          <w:rFonts w:ascii="Times New Roman" w:eastAsia="宋体" w:hAnsi="Times New Roman" w:cs="Times New Roman" w:hint="eastAsia"/>
          <w:sz w:val="20"/>
          <w:szCs w:val="20"/>
        </w:rPr>
        <w:t>(4)</w:t>
      </w:r>
    </w:p>
    <w:p w14:paraId="36A5BF26" w14:textId="77777777" w:rsidR="006E3E01" w:rsidRDefault="009766A8" w:rsidP="00DD2813">
      <w:pPr>
        <w:rPr>
          <w:rFonts w:ascii="Times New Roman" w:eastAsia="宋体" w:hAnsi="Times New Roman" w:cs="Times New Roman"/>
          <w:sz w:val="20"/>
          <w:szCs w:val="20"/>
        </w:rPr>
      </w:pPr>
      <w:r>
        <w:rPr>
          <w:rFonts w:ascii="Times New Roman" w:eastAsia="宋体" w:hAnsi="Times New Roman" w:cs="Times New Roman"/>
          <w:sz w:val="20"/>
          <w:szCs w:val="20"/>
        </w:rPr>
        <w:tab/>
        <w:t>As mentioned</w:t>
      </w:r>
      <w:ins w:id="187" w:author="Microsoft Office 用户" w:date="2018-01-29T20:54:00Z">
        <w:r w:rsidR="003440AB">
          <w:rPr>
            <w:rFonts w:ascii="Times New Roman" w:eastAsia="宋体" w:hAnsi="Times New Roman" w:cs="Times New Roman"/>
            <w:sz w:val="20"/>
            <w:szCs w:val="20"/>
          </w:rPr>
          <w:t xml:space="preserve"> above</w:t>
        </w:r>
      </w:ins>
      <w:r>
        <w:rPr>
          <w:rFonts w:ascii="Times New Roman" w:eastAsia="宋体" w:hAnsi="Times New Roman" w:cs="Times New Roman"/>
          <w:sz w:val="20"/>
          <w:szCs w:val="20"/>
        </w:rPr>
        <w:t>, the quality of crowd</w:t>
      </w:r>
      <w:r w:rsidR="009420A8">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sensing is related with </w:t>
      </w:r>
      <w:r w:rsidR="00E15838">
        <w:rPr>
          <w:rFonts w:ascii="Times New Roman" w:eastAsia="宋体" w:hAnsi="Times New Roman" w:cs="Times New Roman"/>
          <w:sz w:val="20"/>
          <w:szCs w:val="20"/>
        </w:rPr>
        <w:t xml:space="preserve">spatial-temporal coverage, which means </w:t>
      </w:r>
      <w:r w:rsidR="00E15838" w:rsidRPr="00E15838">
        <w:rPr>
          <w:rFonts w:ascii="Times New Roman" w:eastAsia="宋体" w:hAnsi="Times New Roman" w:cs="Times New Roman"/>
          <w:sz w:val="20"/>
          <w:szCs w:val="20"/>
        </w:rPr>
        <w:t>to cover as many regio</w:t>
      </w:r>
      <w:r w:rsidR="00E15838">
        <w:rPr>
          <w:rFonts w:ascii="Times New Roman" w:eastAsia="宋体" w:hAnsi="Times New Roman" w:cs="Times New Roman"/>
          <w:sz w:val="20"/>
          <w:szCs w:val="20"/>
        </w:rPr>
        <w:t xml:space="preserve">ns of interest as possible and ensure each road segment to be covered once at least within </w:t>
      </w:r>
      <w:r w:rsidR="006E3E01">
        <w:rPr>
          <w:rFonts w:ascii="Times New Roman" w:eastAsia="宋体" w:hAnsi="Times New Roman" w:cs="Times New Roman"/>
          <w:sz w:val="20"/>
          <w:szCs w:val="20"/>
        </w:rPr>
        <w:t xml:space="preserve">a </w:t>
      </w:r>
      <w:r w:rsidR="00E15838">
        <w:rPr>
          <w:rFonts w:ascii="Times New Roman" w:eastAsia="宋体" w:hAnsi="Times New Roman" w:cs="Times New Roman"/>
          <w:sz w:val="20"/>
          <w:szCs w:val="20"/>
        </w:rPr>
        <w:t xml:space="preserve">sensing time T. </w:t>
      </w:r>
      <w:del w:id="188" w:author="Microsoft Office 用户" w:date="2018-01-29T20:55:00Z">
        <w:r w:rsidR="006E3E01" w:rsidDel="003440AB">
          <w:rPr>
            <w:rFonts w:ascii="Times New Roman" w:eastAsia="宋体" w:hAnsi="Times New Roman" w:cs="Times New Roman"/>
            <w:sz w:val="20"/>
            <w:szCs w:val="20"/>
          </w:rPr>
          <w:delText xml:space="preserve">Let </w:delText>
        </w:r>
      </w:del>
      <w:ins w:id="189" w:author="Microsoft Office 用户" w:date="2018-01-29T20:55:00Z">
        <w:r w:rsidR="003440AB">
          <w:rPr>
            <w:rFonts w:ascii="Times New Roman" w:eastAsia="宋体" w:hAnsi="Times New Roman" w:cs="Times New Roman"/>
            <w:sz w:val="20"/>
            <w:szCs w:val="20"/>
          </w:rPr>
          <w:t>W</w:t>
        </w:r>
      </w:ins>
      <w:del w:id="190" w:author="Microsoft Office 用户" w:date="2018-01-29T20:55:00Z">
        <w:r w:rsidR="006E3E01" w:rsidDel="003440AB">
          <w:rPr>
            <w:rFonts w:ascii="Times New Roman" w:eastAsia="宋体" w:hAnsi="Times New Roman" w:cs="Times New Roman"/>
            <w:sz w:val="20"/>
            <w:szCs w:val="20"/>
          </w:rPr>
          <w:delText>w</w:delText>
        </w:r>
      </w:del>
      <w:r w:rsidR="006E3E01">
        <w:rPr>
          <w:rFonts w:ascii="Times New Roman" w:eastAsia="宋体" w:hAnsi="Times New Roman" w:cs="Times New Roman"/>
          <w:sz w:val="20"/>
          <w:szCs w:val="20"/>
        </w:rPr>
        <w:t>e</w:t>
      </w:r>
      <w:ins w:id="191" w:author="Microsoft Office 用户" w:date="2018-01-29T20:55:00Z">
        <w:r w:rsidR="003440AB">
          <w:rPr>
            <w:rFonts w:ascii="Times New Roman" w:eastAsia="宋体" w:hAnsi="Times New Roman" w:cs="Times New Roman"/>
            <w:sz w:val="20"/>
            <w:szCs w:val="20"/>
          </w:rPr>
          <w:t xml:space="preserve"> also</w:t>
        </w:r>
      </w:ins>
      <w:r w:rsidR="006E3E01">
        <w:rPr>
          <w:rFonts w:ascii="Times New Roman" w:eastAsia="宋体" w:hAnsi="Times New Roman" w:cs="Times New Roman"/>
          <w:sz w:val="20"/>
          <w:szCs w:val="20"/>
        </w:rPr>
        <w:t xml:space="preserve"> introduce the notion of spatial-temporal coverage.</w:t>
      </w:r>
    </w:p>
    <w:p w14:paraId="0FA2F398" w14:textId="77777777" w:rsidR="002872A3" w:rsidRDefault="006E3E01" w:rsidP="00DD2813">
      <w:pPr>
        <w:rPr>
          <w:rFonts w:ascii="Times New Roman" w:eastAsia="宋体" w:hAnsi="Times New Roman" w:cs="Times New Roman"/>
          <w:sz w:val="20"/>
          <w:szCs w:val="20"/>
        </w:rPr>
      </w:pPr>
      <w:r w:rsidRPr="006E3E01">
        <w:rPr>
          <w:rFonts w:ascii="Times New Roman" w:eastAsia="宋体" w:hAnsi="Times New Roman" w:cs="Times New Roman"/>
          <w:b/>
          <w:sz w:val="20"/>
          <w:szCs w:val="20"/>
        </w:rPr>
        <w:t>Definition 2: Spatial-temporal Coverage (STC)</w:t>
      </w:r>
      <w:r w:rsidRPr="00235745">
        <w:rPr>
          <w:rFonts w:ascii="Times New Roman" w:eastAsia="宋体" w:hAnsi="Times New Roman" w:cs="Times New Roman"/>
          <w:sz w:val="20"/>
          <w:szCs w:val="20"/>
        </w:rPr>
        <w:t xml:space="preserve"> </w:t>
      </w:r>
      <w:r w:rsidR="00235745" w:rsidRPr="00235745">
        <w:rPr>
          <w:rFonts w:ascii="Times New Roman" w:eastAsia="宋体" w:hAnsi="Times New Roman" w:cs="Times New Roman"/>
          <w:sz w:val="20"/>
          <w:szCs w:val="20"/>
        </w:rPr>
        <w:t>determine</w:t>
      </w:r>
      <w:r w:rsidR="00235745">
        <w:rPr>
          <w:rFonts w:ascii="Times New Roman" w:eastAsia="宋体" w:hAnsi="Times New Roman" w:cs="Times New Roman"/>
          <w:sz w:val="20"/>
          <w:szCs w:val="20"/>
        </w:rPr>
        <w:t>s the qual</w:t>
      </w:r>
      <w:r w:rsidR="00E0421D">
        <w:rPr>
          <w:rFonts w:ascii="Times New Roman" w:eastAsia="宋体" w:hAnsi="Times New Roman" w:cs="Times New Roman"/>
          <w:sz w:val="20"/>
          <w:szCs w:val="20"/>
        </w:rPr>
        <w:t xml:space="preserve">ity of crowd-sensing. Formally, </w:t>
      </w:r>
      <w:r w:rsidR="00235745">
        <w:rPr>
          <w:rFonts w:ascii="Times New Roman" w:eastAsia="宋体" w:hAnsi="Times New Roman" w:cs="Times New Roman"/>
          <w:sz w:val="20"/>
          <w:szCs w:val="20"/>
        </w:rPr>
        <w:t>which can be defined as</w:t>
      </w:r>
      <w:r w:rsidR="002872A3">
        <w:rPr>
          <w:rFonts w:ascii="Times New Roman" w:eastAsia="宋体" w:hAnsi="Times New Roman" w:cs="Times New Roman"/>
          <w:sz w:val="20"/>
          <w:szCs w:val="20"/>
        </w:rPr>
        <w:t>:</w:t>
      </w:r>
    </w:p>
    <w:p w14:paraId="7967B913" w14:textId="77777777" w:rsidR="006E3E01" w:rsidRDefault="002872A3" w:rsidP="00107408">
      <w:pPr>
        <w:wordWrap w:val="0"/>
        <w:jc w:val="right"/>
        <w:rPr>
          <w:rFonts w:ascii="Times New Roman" w:eastAsia="宋体" w:hAnsi="Times New Roman" w:cs="Times New Roman"/>
          <w:sz w:val="20"/>
          <w:szCs w:val="20"/>
        </w:rPr>
      </w:pPr>
      <m:oMath>
        <m:r>
          <m:rPr>
            <m:sty m:val="p"/>
          </m:rPr>
          <w:rPr>
            <w:rFonts w:ascii="Cambria Math" w:eastAsia="宋体" w:hAnsi="Cambria Math" w:cs="Times New Roman"/>
            <w:sz w:val="20"/>
            <w:szCs w:val="20"/>
          </w:rPr>
          <m:t>STC</m:t>
        </m:r>
        <m:d>
          <m:dPr>
            <m:ctrlPr>
              <w:rPr>
                <w:rFonts w:ascii="Cambria Math" w:eastAsia="宋体" w:hAnsi="Cambria Math" w:cs="Times New Roman"/>
                <w:sz w:val="20"/>
                <w:szCs w:val="20"/>
              </w:rPr>
            </m:ctrlPr>
          </m:dPr>
          <m:e>
            <m:r>
              <m:rPr>
                <m:sty m:val="p"/>
              </m:rPr>
              <w:rPr>
                <w:rFonts w:ascii="Cambria Math" w:eastAsia="宋体" w:hAnsi="Cambria Math" w:cs="Times New Roman"/>
                <w:sz w:val="20"/>
                <w:szCs w:val="20"/>
              </w:rPr>
              <m:t>Ω</m:t>
            </m:r>
          </m:e>
        </m:d>
        <m:r>
          <m:rPr>
            <m:sty m:val="p"/>
          </m:rPr>
          <w:rPr>
            <w:rFonts w:ascii="Cambria Math" w:eastAsia="宋体" w:hAnsi="Cambria Math" w:cs="Times New Roman"/>
            <w:sz w:val="20"/>
            <w:szCs w:val="20"/>
          </w:rPr>
          <m:t>=</m:t>
        </m:r>
        <m:nary>
          <m:naryPr>
            <m:chr m:val="∑"/>
            <m:limLoc m:val="undOvr"/>
            <m:supHide m:val="1"/>
            <m:ctrlPr>
              <w:rPr>
                <w:rFonts w:ascii="Cambria Math" w:eastAsia="宋体" w:hAnsi="Cambria Math" w:cs="Times New Roman"/>
                <w:sz w:val="20"/>
                <w:szCs w:val="20"/>
              </w:rPr>
            </m:ctrlPr>
          </m:naryPr>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r>
              <w:rPr>
                <w:rFonts w:ascii="Cambria Math" w:eastAsia="宋体" w:hAnsi="Cambria Math" w:cs="Times New Roman"/>
                <w:sz w:val="20"/>
                <w:szCs w:val="20"/>
              </w:rPr>
              <m:t>∈T</m:t>
            </m:r>
          </m:sub>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r>
                  <w:rPr>
                    <w:rFonts w:ascii="Cambria Math" w:eastAsia="宋体" w:hAnsi="Cambria Math" w:cs="Times New Roman"/>
                    <w:sz w:val="20"/>
                    <w:szCs w:val="20"/>
                  </w:rPr>
                  <m:t>∈</m:t>
                </m:r>
                <m:r>
                  <m:rPr>
                    <m:sty m:val="p"/>
                  </m:rPr>
                  <w:rPr>
                    <w:rFonts w:ascii="Cambria Math" w:eastAsia="宋体" w:hAnsi="Cambria Math" w:cs="Times New Roman"/>
                    <w:sz w:val="20"/>
                    <w:szCs w:val="20"/>
                  </w:rPr>
                  <m:t>Ω</m:t>
                </m:r>
                <m:r>
                  <w:rPr>
                    <w:rFonts w:ascii="Cambria Math" w:eastAsia="宋体" w:hAnsi="Cambria Math" w:cs="Times New Roman"/>
                    <w:sz w:val="20"/>
                    <w:szCs w:val="20"/>
                  </w:rPr>
                  <m:t xml:space="preserve"> </m:t>
                </m:r>
              </m:sub>
            </m:sSub>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m:t>
            </m:r>
          </m:e>
        </m:nary>
      </m:oMath>
      <w:r w:rsidR="00107408">
        <w:rPr>
          <w:rFonts w:ascii="Times New Roman" w:eastAsia="宋体" w:hAnsi="Times New Roman" w:cs="Times New Roman" w:hint="eastAsia"/>
          <w:sz w:val="20"/>
          <w:szCs w:val="20"/>
        </w:rPr>
        <w:t xml:space="preserve">  </w:t>
      </w:r>
      <w:r w:rsidR="00107408">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107408">
        <w:rPr>
          <w:rFonts w:ascii="Times New Roman" w:eastAsia="宋体" w:hAnsi="Times New Roman" w:cs="Times New Roman"/>
          <w:sz w:val="20"/>
          <w:szCs w:val="20"/>
        </w:rPr>
        <w:t xml:space="preserve"> </w:t>
      </w:r>
      <w:r w:rsidR="00107408">
        <w:rPr>
          <w:rFonts w:ascii="Times New Roman" w:eastAsia="宋体" w:hAnsi="Times New Roman" w:cs="Times New Roman" w:hint="eastAsia"/>
          <w:sz w:val="20"/>
          <w:szCs w:val="20"/>
        </w:rPr>
        <w:t>(5)</w:t>
      </w:r>
    </w:p>
    <w:p w14:paraId="1B340A36" w14:textId="77777777" w:rsidR="005639D3" w:rsidRDefault="002872A3" w:rsidP="0000426A">
      <w:pPr>
        <w:ind w:firstLine="300"/>
        <w:rPr>
          <w:rFonts w:ascii="Times New Roman" w:eastAsia="宋体" w:hAnsi="Times New Roman" w:cs="Times New Roman"/>
          <w:sz w:val="20"/>
          <w:szCs w:val="20"/>
        </w:rPr>
      </w:pPr>
      <w:del w:id="192" w:author="Microsoft Office 用户" w:date="2018-01-29T20:55:00Z">
        <w:r w:rsidDel="003440AB">
          <w:rPr>
            <w:rFonts w:ascii="Times New Roman" w:eastAsia="宋体" w:hAnsi="Times New Roman" w:cs="Times New Roman"/>
            <w:sz w:val="20"/>
            <w:szCs w:val="20"/>
          </w:rPr>
          <w:lastRenderedPageBreak/>
          <w:delText xml:space="preserve">Next, </w:delText>
        </w:r>
      </w:del>
      <w:ins w:id="193" w:author="Microsoft Office 用户" w:date="2018-01-29T20:55:00Z">
        <w:r w:rsidR="003440AB">
          <w:rPr>
            <w:rFonts w:ascii="Times New Roman" w:eastAsia="宋体" w:hAnsi="Times New Roman" w:cs="Times New Roman"/>
            <w:sz w:val="20"/>
            <w:szCs w:val="20"/>
          </w:rPr>
          <w:t xml:space="preserve">Then </w:t>
        </w:r>
      </w:ins>
      <w:r>
        <w:rPr>
          <w:rFonts w:ascii="Times New Roman" w:eastAsia="宋体" w:hAnsi="Times New Roman" w:cs="Times New Roman"/>
          <w:sz w:val="20"/>
          <w:szCs w:val="20"/>
        </w:rPr>
        <w:t>we show an example to explain the implication of STC. I</w:t>
      </w:r>
      <w:r w:rsidR="00971BFB">
        <w:rPr>
          <w:rFonts w:ascii="Times New Roman" w:eastAsia="宋体" w:hAnsi="Times New Roman" w:cs="Times New Roman"/>
          <w:sz w:val="20"/>
          <w:szCs w:val="20"/>
        </w:rPr>
        <w:t xml:space="preserve">n </w:t>
      </w:r>
      <w:r w:rsidR="006B64FE">
        <w:rPr>
          <w:rFonts w:ascii="Times New Roman" w:eastAsia="宋体" w:hAnsi="Times New Roman" w:cs="Times New Roman"/>
          <w:sz w:val="20"/>
          <w:szCs w:val="20"/>
        </w:rPr>
        <w:t>F</w:t>
      </w:r>
      <w:r w:rsidR="00971BFB">
        <w:rPr>
          <w:rFonts w:ascii="Times New Roman" w:eastAsia="宋体" w:hAnsi="Times New Roman" w:cs="Times New Roman"/>
          <w:sz w:val="20"/>
          <w:szCs w:val="20"/>
        </w:rPr>
        <w:t>ig</w:t>
      </w:r>
      <w:r w:rsidR="006B64FE">
        <w:rPr>
          <w:rFonts w:ascii="Times New Roman" w:eastAsia="宋体" w:hAnsi="Times New Roman" w:cs="Times New Roman"/>
          <w:sz w:val="20"/>
          <w:szCs w:val="20"/>
        </w:rPr>
        <w:t>.</w:t>
      </w:r>
      <w:r w:rsidR="00971BFB">
        <w:rPr>
          <w:rFonts w:ascii="Times New Roman" w:eastAsia="宋体" w:hAnsi="Times New Roman" w:cs="Times New Roman"/>
          <w:sz w:val="20"/>
          <w:szCs w:val="20"/>
        </w:rPr>
        <w:t>2, the scheduled trajectory of Bus 1</w:t>
      </w:r>
      <w:r w:rsidR="00971BFB">
        <w:rPr>
          <w:rFonts w:ascii="Times New Roman" w:eastAsia="宋体" w:hAnsi="Times New Roman" w:cs="Times New Roman" w:hint="eastAsia"/>
          <w:sz w:val="20"/>
          <w:szCs w:val="20"/>
        </w:rPr>
        <w:t>,</w:t>
      </w:r>
      <w:r w:rsidR="00FA1FEF">
        <w:rPr>
          <w:rFonts w:ascii="Times New Roman" w:eastAsia="宋体" w:hAnsi="Times New Roman" w:cs="Times New Roman"/>
          <w:sz w:val="20"/>
          <w:szCs w:val="20"/>
        </w:rPr>
        <w:t xml:space="preserve"> </w:t>
      </w:r>
      <w:r w:rsidR="0081465A">
        <w:rPr>
          <w:rFonts w:ascii="Times New Roman" w:eastAsia="宋体" w:hAnsi="Times New Roman" w:cs="Times New Roman"/>
          <w:sz w:val="20"/>
          <w:szCs w:val="20"/>
        </w:rPr>
        <w:t xml:space="preserve">Bus 2, Bus 3, Bus 4 is </w:t>
      </w:r>
      <w:r w:rsidR="00FA1FEF">
        <w:rPr>
          <w:rFonts w:ascii="Times New Roman" w:eastAsia="宋体" w:hAnsi="Times New Roman" w:cs="Times New Roman"/>
          <w:sz w:val="20"/>
          <w:szCs w:val="20"/>
        </w:rPr>
        <w:t xml:space="preserve">{BC, </w:t>
      </w:r>
      <w:r w:rsidR="00B64333">
        <w:rPr>
          <w:rFonts w:ascii="Times New Roman" w:eastAsia="宋体" w:hAnsi="Times New Roman" w:cs="Times New Roman"/>
          <w:sz w:val="20"/>
          <w:szCs w:val="20"/>
        </w:rPr>
        <w:t>AB</w:t>
      </w:r>
      <w:r w:rsidR="00FA1FEF">
        <w:rPr>
          <w:rFonts w:ascii="Times New Roman" w:eastAsia="宋体" w:hAnsi="Times New Roman" w:cs="Times New Roman"/>
          <w:sz w:val="20"/>
          <w:szCs w:val="20"/>
        </w:rPr>
        <w:t xml:space="preserve">, </w:t>
      </w:r>
      <w:r w:rsidR="00B64333">
        <w:rPr>
          <w:rFonts w:ascii="Times New Roman" w:eastAsia="宋体" w:hAnsi="Times New Roman" w:cs="Times New Roman"/>
          <w:sz w:val="20"/>
          <w:szCs w:val="20"/>
        </w:rPr>
        <w:t>AD,</w:t>
      </w:r>
      <w:ins w:id="194" w:author="Microsoft Office 用户" w:date="2018-01-29T20:56:00Z">
        <w:r w:rsidR="003440AB">
          <w:rPr>
            <w:rFonts w:ascii="Times New Roman" w:eastAsia="宋体" w:hAnsi="Times New Roman" w:cs="Times New Roman"/>
            <w:sz w:val="20"/>
            <w:szCs w:val="20"/>
          </w:rPr>
          <w:t xml:space="preserve"> </w:t>
        </w:r>
      </w:ins>
      <w:r w:rsidR="00B64333">
        <w:rPr>
          <w:rFonts w:ascii="Times New Roman" w:eastAsia="宋体" w:hAnsi="Times New Roman" w:cs="Times New Roman"/>
          <w:sz w:val="20"/>
          <w:szCs w:val="20"/>
        </w:rPr>
        <w:t>DE</w:t>
      </w:r>
      <w:r w:rsidR="00FA1FEF">
        <w:rPr>
          <w:rFonts w:ascii="Times New Roman" w:eastAsia="宋体" w:hAnsi="Times New Roman" w:cs="Times New Roman"/>
          <w:sz w:val="20"/>
          <w:szCs w:val="20"/>
        </w:rPr>
        <w:t xml:space="preserve"> }, {</w:t>
      </w:r>
      <w:r w:rsidR="00B64333">
        <w:rPr>
          <w:rFonts w:ascii="Times New Roman" w:eastAsia="宋体" w:hAnsi="Times New Roman" w:cs="Times New Roman"/>
          <w:sz w:val="20"/>
          <w:szCs w:val="20"/>
        </w:rPr>
        <w:t>BC</w:t>
      </w:r>
      <w:r w:rsidR="00FA1FEF">
        <w:rPr>
          <w:rFonts w:ascii="Times New Roman" w:eastAsia="宋体" w:hAnsi="Times New Roman" w:cs="Times New Roman"/>
          <w:sz w:val="20"/>
          <w:szCs w:val="20"/>
        </w:rPr>
        <w:t xml:space="preserve"> BE, </w:t>
      </w:r>
      <w:r w:rsidR="00B64333">
        <w:rPr>
          <w:rFonts w:ascii="Times New Roman" w:eastAsia="宋体" w:hAnsi="Times New Roman" w:cs="Times New Roman"/>
          <w:sz w:val="20"/>
          <w:szCs w:val="20"/>
        </w:rPr>
        <w:t>EH</w:t>
      </w:r>
      <w:r w:rsidR="00FA1FEF">
        <w:rPr>
          <w:rFonts w:ascii="Times New Roman" w:eastAsia="宋体" w:hAnsi="Times New Roman" w:cs="Times New Roman"/>
          <w:sz w:val="20"/>
          <w:szCs w:val="20"/>
        </w:rPr>
        <w:t>}, {</w:t>
      </w:r>
      <w:r w:rsidR="00B64333">
        <w:rPr>
          <w:rFonts w:ascii="Times New Roman" w:eastAsia="宋体" w:hAnsi="Times New Roman" w:cs="Times New Roman"/>
          <w:sz w:val="20"/>
          <w:szCs w:val="20"/>
        </w:rPr>
        <w:t>EH</w:t>
      </w:r>
      <w:r w:rsidR="00FA1FEF">
        <w:rPr>
          <w:rFonts w:ascii="Times New Roman" w:eastAsia="宋体" w:hAnsi="Times New Roman" w:cs="Times New Roman"/>
          <w:sz w:val="20"/>
          <w:szCs w:val="20"/>
        </w:rPr>
        <w:t>, HD, AD, AB, B</w:t>
      </w:r>
      <w:r w:rsidR="00B64333">
        <w:rPr>
          <w:rFonts w:ascii="Times New Roman" w:eastAsia="宋体" w:hAnsi="Times New Roman" w:cs="Times New Roman"/>
          <w:sz w:val="20"/>
          <w:szCs w:val="20"/>
        </w:rPr>
        <w:t>E</w:t>
      </w:r>
      <w:r w:rsidR="00FA1FEF">
        <w:rPr>
          <w:rFonts w:ascii="Times New Roman" w:eastAsia="宋体" w:hAnsi="Times New Roman" w:cs="Times New Roman"/>
          <w:sz w:val="20"/>
          <w:szCs w:val="20"/>
        </w:rPr>
        <w:t>},{</w:t>
      </w:r>
      <w:r w:rsidR="00B64333">
        <w:rPr>
          <w:rFonts w:ascii="Times New Roman" w:eastAsia="宋体" w:hAnsi="Times New Roman" w:cs="Times New Roman"/>
          <w:sz w:val="20"/>
          <w:szCs w:val="20"/>
        </w:rPr>
        <w:t>EF</w:t>
      </w:r>
      <w:r w:rsidR="00FA1FEF">
        <w:rPr>
          <w:rFonts w:ascii="Times New Roman" w:eastAsia="宋体" w:hAnsi="Times New Roman" w:cs="Times New Roman"/>
          <w:sz w:val="20"/>
          <w:szCs w:val="20"/>
        </w:rPr>
        <w:t xml:space="preserve">, </w:t>
      </w:r>
      <w:r w:rsidR="00B64333">
        <w:rPr>
          <w:rFonts w:ascii="Times New Roman" w:eastAsia="宋体" w:hAnsi="Times New Roman" w:cs="Times New Roman"/>
          <w:sz w:val="20"/>
          <w:szCs w:val="20"/>
        </w:rPr>
        <w:t>BE,</w:t>
      </w:r>
      <w:r w:rsidR="00FA1FEF">
        <w:rPr>
          <w:rFonts w:ascii="Times New Roman" w:eastAsia="宋体" w:hAnsi="Times New Roman" w:cs="Times New Roman"/>
          <w:sz w:val="20"/>
          <w:szCs w:val="20"/>
        </w:rPr>
        <w:t xml:space="preserve">AB, </w:t>
      </w:r>
      <w:r w:rsidR="00B64333">
        <w:rPr>
          <w:rFonts w:ascii="Times New Roman" w:eastAsia="宋体" w:hAnsi="Times New Roman" w:cs="Times New Roman"/>
          <w:sz w:val="20"/>
          <w:szCs w:val="20"/>
        </w:rPr>
        <w:t>AD</w:t>
      </w:r>
      <w:r w:rsidR="00FA1FEF">
        <w:rPr>
          <w:rFonts w:ascii="Times New Roman" w:eastAsia="宋体" w:hAnsi="Times New Roman" w:cs="Times New Roman"/>
          <w:sz w:val="20"/>
          <w:szCs w:val="20"/>
        </w:rPr>
        <w:t>, DH}, respectively.</w:t>
      </w:r>
      <w:r w:rsidR="00936913">
        <w:rPr>
          <w:rFonts w:ascii="Times New Roman" w:eastAsia="宋体" w:hAnsi="Times New Roman" w:cs="Times New Roman"/>
          <w:sz w:val="20"/>
          <w:szCs w:val="20"/>
        </w:rPr>
        <w:t xml:space="preserve"> In a period time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r>
          <w:rPr>
            <w:rFonts w:ascii="Cambria Math" w:eastAsia="宋体" w:hAnsi="Cambria Math" w:cs="Times New Roman"/>
            <w:sz w:val="20"/>
            <w:szCs w:val="20"/>
          </w:rPr>
          <m:t xml:space="preserve">,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2</m:t>
            </m:r>
          </m:sub>
        </m:sSub>
        <m:r>
          <w:rPr>
            <w:rFonts w:ascii="Cambria Math" w:eastAsia="宋体" w:hAnsi="Cambria Math" w:cs="Times New Roman"/>
            <w:sz w:val="20"/>
            <w:szCs w:val="20"/>
          </w:rPr>
          <m:t xml:space="preserve">,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3</m:t>
            </m:r>
          </m:sub>
        </m:sSub>
        <m:r>
          <w:rPr>
            <w:rFonts w:ascii="Cambria Math" w:eastAsia="宋体" w:hAnsi="Cambria Math" w:cs="Times New Roman"/>
            <w:sz w:val="20"/>
            <w:szCs w:val="20"/>
          </w:rPr>
          <m:t xml:space="preserve">,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4</m:t>
            </m:r>
          </m:sub>
        </m:sSub>
      </m:oMath>
      <w:r w:rsidR="00936913">
        <w:rPr>
          <w:rFonts w:ascii="Times New Roman" w:eastAsia="宋体" w:hAnsi="Times New Roman" w:cs="Times New Roman"/>
          <w:sz w:val="20"/>
          <w:szCs w:val="20"/>
        </w:rPr>
        <w:t>, the location of  Bus 1 to Bus 4 is {</w:t>
      </w:r>
      <w:r w:rsidR="00936913" w:rsidRPr="00936913">
        <w:rPr>
          <w:rFonts w:ascii="Times New Roman" w:eastAsia="宋体" w:hAnsi="Times New Roman" w:cs="Times New Roman"/>
          <w:sz w:val="20"/>
          <w:szCs w:val="20"/>
        </w:rPr>
        <w:t xml:space="preserve"> </w:t>
      </w:r>
      <w:r w:rsidR="00936913">
        <w:rPr>
          <w:rFonts w:ascii="Times New Roman" w:eastAsia="宋体" w:hAnsi="Times New Roman" w:cs="Times New Roman"/>
          <w:sz w:val="20"/>
          <w:szCs w:val="20"/>
        </w:rPr>
        <w:t>B</w:t>
      </w:r>
      <w:r w:rsidR="00B64333">
        <w:rPr>
          <w:rFonts w:ascii="Times New Roman" w:eastAsia="宋体" w:hAnsi="Times New Roman" w:cs="Times New Roman"/>
          <w:sz w:val="20"/>
          <w:szCs w:val="20"/>
        </w:rPr>
        <w:t>C</w:t>
      </w:r>
      <w:r w:rsidR="00936913">
        <w:rPr>
          <w:rFonts w:ascii="Times New Roman" w:eastAsia="宋体" w:hAnsi="Times New Roman" w:cs="Times New Roman"/>
          <w:sz w:val="20"/>
          <w:szCs w:val="20"/>
        </w:rPr>
        <w:t>,</w:t>
      </w:r>
      <w:r w:rsidR="00936913" w:rsidRPr="00936913">
        <w:rPr>
          <w:rFonts w:ascii="Times New Roman" w:eastAsia="宋体" w:hAnsi="Times New Roman" w:cs="Times New Roman"/>
          <w:sz w:val="20"/>
          <w:szCs w:val="20"/>
        </w:rPr>
        <w:t xml:space="preserve"> </w:t>
      </w:r>
      <w:r w:rsidR="00936913">
        <w:rPr>
          <w:rFonts w:ascii="Times New Roman" w:eastAsia="宋体" w:hAnsi="Times New Roman" w:cs="Times New Roman"/>
          <w:sz w:val="20"/>
          <w:szCs w:val="20"/>
        </w:rPr>
        <w:t>AD, DE, B</w:t>
      </w:r>
      <w:r w:rsidR="00B64333">
        <w:rPr>
          <w:rFonts w:ascii="Times New Roman" w:eastAsia="宋体" w:hAnsi="Times New Roman" w:cs="Times New Roman"/>
          <w:sz w:val="20"/>
          <w:szCs w:val="20"/>
        </w:rPr>
        <w:t>C</w:t>
      </w:r>
      <w:r w:rsidR="00936913">
        <w:rPr>
          <w:rFonts w:ascii="Times New Roman" w:eastAsia="宋体" w:hAnsi="Times New Roman" w:cs="Times New Roman"/>
          <w:sz w:val="20"/>
          <w:szCs w:val="20"/>
        </w:rPr>
        <w:t>}, {</w:t>
      </w:r>
      <w:r w:rsidR="00737864">
        <w:rPr>
          <w:rFonts w:ascii="Times New Roman" w:eastAsia="宋体" w:hAnsi="Times New Roman" w:cs="Times New Roman"/>
          <w:sz w:val="20"/>
          <w:szCs w:val="20"/>
        </w:rPr>
        <w:t xml:space="preserve">BC, </w:t>
      </w:r>
      <w:r w:rsidR="00936913">
        <w:rPr>
          <w:rFonts w:ascii="Times New Roman" w:eastAsia="宋体" w:hAnsi="Times New Roman" w:cs="Times New Roman"/>
          <w:sz w:val="20"/>
          <w:szCs w:val="20"/>
        </w:rPr>
        <w:t>B</w:t>
      </w:r>
      <w:r w:rsidR="00737864">
        <w:rPr>
          <w:rFonts w:ascii="Times New Roman" w:eastAsia="宋体" w:hAnsi="Times New Roman" w:cs="Times New Roman"/>
          <w:sz w:val="20"/>
          <w:szCs w:val="20"/>
        </w:rPr>
        <w:t>E, BC,BE</w:t>
      </w:r>
      <w:r w:rsidR="00A326CB">
        <w:rPr>
          <w:rFonts w:ascii="Times New Roman" w:eastAsia="宋体" w:hAnsi="Times New Roman" w:cs="Times New Roman" w:hint="eastAsia"/>
          <w:sz w:val="20"/>
          <w:szCs w:val="20"/>
        </w:rPr>
        <w:t xml:space="preserve"> </w:t>
      </w:r>
      <w:r w:rsidR="00936913">
        <w:rPr>
          <w:rFonts w:ascii="Times New Roman" w:eastAsia="宋体" w:hAnsi="Times New Roman" w:cs="Times New Roman" w:hint="eastAsia"/>
          <w:sz w:val="20"/>
          <w:szCs w:val="20"/>
        </w:rPr>
        <w:t>}</w:t>
      </w:r>
      <w:r w:rsidR="00936913">
        <w:rPr>
          <w:rFonts w:ascii="Times New Roman" w:eastAsia="宋体" w:hAnsi="Times New Roman" w:cs="Times New Roman"/>
          <w:sz w:val="20"/>
          <w:szCs w:val="20"/>
        </w:rPr>
        <w:t>,{</w:t>
      </w:r>
      <w:r w:rsidR="00737864">
        <w:rPr>
          <w:rFonts w:ascii="Times New Roman" w:eastAsia="宋体" w:hAnsi="Times New Roman" w:cs="Times New Roman"/>
          <w:sz w:val="20"/>
          <w:szCs w:val="20"/>
        </w:rPr>
        <w:t>EH</w:t>
      </w:r>
      <w:r w:rsidR="00936913">
        <w:rPr>
          <w:rFonts w:ascii="Times New Roman" w:eastAsia="宋体" w:hAnsi="Times New Roman" w:cs="Times New Roman"/>
          <w:sz w:val="20"/>
          <w:szCs w:val="20"/>
        </w:rPr>
        <w:t xml:space="preserve">, </w:t>
      </w:r>
      <w:r w:rsidR="00737864">
        <w:rPr>
          <w:rFonts w:ascii="Times New Roman" w:eastAsia="宋体" w:hAnsi="Times New Roman" w:cs="Times New Roman"/>
          <w:sz w:val="20"/>
          <w:szCs w:val="20"/>
        </w:rPr>
        <w:t>H</w:t>
      </w:r>
      <w:r w:rsidR="00936913">
        <w:rPr>
          <w:rFonts w:ascii="Times New Roman" w:eastAsia="宋体" w:hAnsi="Times New Roman" w:cs="Times New Roman"/>
          <w:sz w:val="20"/>
          <w:szCs w:val="20"/>
        </w:rPr>
        <w:t>D, AB, B</w:t>
      </w:r>
      <w:r w:rsidR="00737864">
        <w:rPr>
          <w:rFonts w:ascii="Times New Roman" w:eastAsia="宋体" w:hAnsi="Times New Roman" w:cs="Times New Roman"/>
          <w:sz w:val="20"/>
          <w:szCs w:val="20"/>
        </w:rPr>
        <w:t>E</w:t>
      </w:r>
      <w:r w:rsidR="00936913">
        <w:rPr>
          <w:rFonts w:ascii="Times New Roman" w:eastAsia="宋体" w:hAnsi="Times New Roman" w:cs="Times New Roman"/>
          <w:sz w:val="20"/>
          <w:szCs w:val="20"/>
        </w:rPr>
        <w:t xml:space="preserve">}, {AB, BE, </w:t>
      </w:r>
      <w:r w:rsidR="00737864">
        <w:rPr>
          <w:rFonts w:ascii="Times New Roman" w:eastAsia="宋体" w:hAnsi="Times New Roman" w:cs="Times New Roman"/>
          <w:sz w:val="20"/>
          <w:szCs w:val="20"/>
        </w:rPr>
        <w:t>AD</w:t>
      </w:r>
      <w:r w:rsidR="00936913">
        <w:rPr>
          <w:rFonts w:ascii="Times New Roman" w:eastAsia="宋体" w:hAnsi="Times New Roman" w:cs="Times New Roman"/>
          <w:sz w:val="20"/>
          <w:szCs w:val="20"/>
        </w:rPr>
        <w:t xml:space="preserve"> ,DH}, respectively</w:t>
      </w:r>
      <w:r w:rsidR="002B3B9C">
        <w:rPr>
          <w:rFonts w:ascii="Times New Roman" w:eastAsia="宋体" w:hAnsi="Times New Roman" w:cs="Times New Roman"/>
          <w:sz w:val="20"/>
          <w:szCs w:val="20"/>
        </w:rPr>
        <w:t xml:space="preserve">. </w:t>
      </w:r>
      <w:r w:rsidR="0000426A">
        <w:rPr>
          <w:rFonts w:ascii="Times New Roman" w:eastAsia="宋体" w:hAnsi="Times New Roman" w:cs="Times New Roman"/>
          <w:sz w:val="20"/>
          <w:szCs w:val="20"/>
        </w:rPr>
        <w:t xml:space="preserve">From equality (1), we get that, </w:t>
      </w:r>
    </w:p>
    <w:p w14:paraId="36787A48" w14:textId="77777777" w:rsidR="002B3B9C" w:rsidRDefault="002B3B9C" w:rsidP="0085745E">
      <w:pPr>
        <w:ind w:firstLineChars="1150" w:firstLine="2300"/>
        <w:jc w:val="left"/>
        <w:rPr>
          <w:rFonts w:ascii="Times New Roman" w:eastAsia="宋体" w:hAnsi="Times New Roman" w:cs="Times New Roman"/>
          <w:sz w:val="20"/>
          <w:szCs w:val="20"/>
        </w:rPr>
      </w:pPr>
      <m:oMath>
        <m:r>
          <w:rPr>
            <w:rFonts w:ascii="Cambria Math" w:eastAsia="宋体" w:hAnsi="Cambria Math" w:cs="Times New Roman"/>
            <w:sz w:val="20"/>
            <w:szCs w:val="20"/>
          </w:rPr>
          <m:t>L</m:t>
        </m:r>
        <m:d>
          <m:dPr>
            <m:ctrlPr>
              <w:rPr>
                <w:rFonts w:ascii="Cambria Math" w:eastAsia="宋体" w:hAnsi="Cambria Math" w:cs="Times New Roman"/>
                <w:i/>
                <w:sz w:val="20"/>
                <w:szCs w:val="20"/>
              </w:rPr>
            </m:ctrlPr>
          </m:dPr>
          <m:e>
            <m:r>
              <w:rPr>
                <w:rFonts w:ascii="Cambria Math" w:eastAsia="宋体" w:hAnsi="Cambria Math" w:cs="Times New Roman"/>
                <w:sz w:val="20"/>
                <w:szCs w:val="20"/>
              </w:rPr>
              <m:t>V</m:t>
            </m:r>
          </m:e>
        </m:d>
        <m:r>
          <w:rPr>
            <w:rFonts w:ascii="Cambria Math" w:eastAsia="宋体" w:hAnsi="Cambria Math" w:cs="Times New Roman"/>
            <w:sz w:val="20"/>
            <w:szCs w:val="20"/>
          </w:rPr>
          <m:t>=</m:t>
        </m:r>
        <m:r>
          <w:rPr>
            <w:rFonts w:ascii="Cambria Math" w:eastAsia="宋体" w:hAnsi="Cambria Math" w:cs="Times New Roman"/>
            <w:i/>
            <w:position w:val="-66"/>
            <w:sz w:val="20"/>
            <w:szCs w:val="20"/>
          </w:rPr>
          <w:object w:dxaOrig="2360" w:dyaOrig="1440" w14:anchorId="0ECE0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in" o:ole="">
              <v:imagedata r:id="rId10" o:title=""/>
            </v:shape>
            <o:OLEObject Type="Embed" ProgID="Equation.DSMT4" ShapeID="_x0000_i1025" DrawAspect="Content" ObjectID="_1578824433" r:id="rId11"/>
          </w:object>
        </m:r>
      </m:oMath>
      <w:r w:rsidR="0085745E">
        <w:rPr>
          <w:rFonts w:ascii="Times New Roman" w:eastAsia="宋体" w:hAnsi="Times New Roman" w:cs="Times New Roman"/>
          <w:sz w:val="20"/>
          <w:szCs w:val="20"/>
        </w:rPr>
        <w:t xml:space="preserve">                           (6)</w:t>
      </w:r>
      <w:r>
        <w:rPr>
          <w:rFonts w:ascii="Times New Roman" w:eastAsia="宋体" w:hAnsi="Times New Roman" w:cs="Times New Roman" w:hint="eastAsia"/>
          <w:sz w:val="20"/>
          <w:szCs w:val="20"/>
        </w:rPr>
        <w:t xml:space="preserve">                                </w:t>
      </w:r>
    </w:p>
    <w:p w14:paraId="46F7ECA1" w14:textId="77777777" w:rsidR="00B22AC4" w:rsidRDefault="00C9666F" w:rsidP="00DD2813">
      <w:pPr>
        <w:rPr>
          <w:rFonts w:ascii="Times New Roman" w:eastAsia="宋体" w:hAnsi="Times New Roman" w:cs="Times New Roman"/>
          <w:sz w:val="20"/>
          <w:szCs w:val="20"/>
        </w:rPr>
      </w:pPr>
      <w:r>
        <w:rPr>
          <w:rFonts w:ascii="Times New Roman" w:eastAsia="宋体" w:hAnsi="Times New Roman" w:cs="Times New Roman"/>
          <w:sz w:val="20"/>
          <w:szCs w:val="20"/>
        </w:rPr>
        <w:tab/>
        <w:t>If the CMP with</w:t>
      </w:r>
      <w:ins w:id="195" w:author="Microsoft Office 用户" w:date="2018-01-29T20:56:00Z">
        <w:r w:rsidR="003440AB" w:rsidRPr="003440AB">
          <w:rPr>
            <w:rFonts w:ascii="Times New Roman" w:eastAsia="宋体" w:hAnsi="Times New Roman" w:cs="Times New Roman"/>
            <w:sz w:val="20"/>
            <w:szCs w:val="20"/>
          </w:rPr>
          <w:t xml:space="preserve"> </w:t>
        </w:r>
        <w:r w:rsidR="003440AB">
          <w:rPr>
            <w:rFonts w:ascii="Times New Roman" w:eastAsia="宋体" w:hAnsi="Times New Roman" w:cs="Times New Roman"/>
            <w:sz w:val="20"/>
            <w:szCs w:val="20"/>
          </w:rPr>
          <w:t>limited</w:t>
        </w:r>
      </w:ins>
      <w:r>
        <w:rPr>
          <w:rFonts w:ascii="Times New Roman" w:eastAsia="宋体" w:hAnsi="Times New Roman" w:cs="Times New Roman"/>
          <w:sz w:val="20"/>
          <w:szCs w:val="20"/>
        </w:rPr>
        <w:t xml:space="preserve"> budget </w:t>
      </w:r>
      <w:del w:id="196" w:author="Microsoft Office 用户" w:date="2018-01-29T20:56:00Z">
        <w:r w:rsidDel="003440AB">
          <w:rPr>
            <w:rFonts w:ascii="Times New Roman" w:eastAsia="宋体" w:hAnsi="Times New Roman" w:cs="Times New Roman"/>
            <w:sz w:val="20"/>
            <w:szCs w:val="20"/>
          </w:rPr>
          <w:delText xml:space="preserve">limited </w:delText>
        </w:r>
      </w:del>
      <w:r>
        <w:rPr>
          <w:rFonts w:ascii="Times New Roman" w:eastAsia="宋体" w:hAnsi="Times New Roman" w:cs="Times New Roman"/>
          <w:sz w:val="20"/>
          <w:szCs w:val="20"/>
        </w:rPr>
        <w:t>is capable of selecting two vehicles to participate crowd-sensing</w:t>
      </w:r>
      <w:r w:rsidR="00A326CB">
        <w:rPr>
          <w:rFonts w:ascii="Times New Roman" w:eastAsia="宋体" w:hAnsi="Times New Roman" w:cs="Times New Roman"/>
          <w:sz w:val="20"/>
          <w:szCs w:val="20"/>
        </w:rPr>
        <w:t>, then</w:t>
      </w:r>
      <w:r w:rsidR="00BC14D5">
        <w:rPr>
          <w:rFonts w:ascii="Times New Roman" w:eastAsia="宋体" w:hAnsi="Times New Roman" w:cs="Times New Roman"/>
          <w:sz w:val="20"/>
          <w:szCs w:val="20"/>
        </w:rPr>
        <w:t xml:space="preserve"> we consider two cases as bellows, </w:t>
      </w:r>
    </w:p>
    <w:p w14:paraId="303DB97A" w14:textId="77777777" w:rsidR="0060757F" w:rsidRPr="0060757F" w:rsidRDefault="0060757F" w:rsidP="0085745E">
      <w:pPr>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r w:rsidR="0085745E">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    </w:t>
      </w:r>
      <m:oMath>
        <m:r>
          <m:rPr>
            <m:sty m:val="p"/>
          </m:rPr>
          <w:rPr>
            <w:rFonts w:ascii="Cambria Math" w:eastAsia="宋体" w:hAnsi="Cambria Math" w:cs="Times New Roman"/>
            <w:sz w:val="20"/>
            <w:szCs w:val="20"/>
          </w:rPr>
          <m:t>STC</m:t>
        </m:r>
        <m:d>
          <m:dPr>
            <m:ctrlPr>
              <w:rPr>
                <w:rFonts w:ascii="Cambria Math" w:eastAsia="宋体" w:hAnsi="Cambria Math" w:cs="Times New Roman"/>
                <w:sz w:val="20"/>
                <w:szCs w:val="20"/>
              </w:rPr>
            </m:ctrlPr>
          </m:dPr>
          <m:e>
            <m:r>
              <m:rPr>
                <m:sty m:val="p"/>
              </m:rPr>
              <w:rPr>
                <w:rFonts w:ascii="Cambria Math" w:eastAsia="宋体" w:hAnsi="Cambria Math" w:cs="Times New Roman"/>
                <w:sz w:val="20"/>
                <w:szCs w:val="20"/>
              </w:rPr>
              <m:t>{Bus 1,  Bus 2}</m:t>
            </m:r>
          </m:e>
        </m:d>
        <m:r>
          <w:rPr>
            <w:rFonts w:ascii="Cambria Math" w:eastAsia="宋体" w:hAnsi="Cambria Math" w:cs="Times New Roman"/>
            <w:sz w:val="20"/>
            <w:szCs w:val="20"/>
          </w:rPr>
          <m:t>=</m:t>
        </m:r>
        <m:r>
          <m:rPr>
            <m:sty m:val="p"/>
          </m:rPr>
          <w:rPr>
            <w:rFonts w:ascii="Cambria Math" w:eastAsia="宋体" w:hAnsi="Cambria Math" w:cs="Times New Roman"/>
            <w:position w:val="-40"/>
            <w:sz w:val="20"/>
            <w:szCs w:val="20"/>
          </w:rPr>
          <w:object w:dxaOrig="3760" w:dyaOrig="639" w14:anchorId="0FED3328">
            <v:shape id="_x0000_i1026" type="#_x0000_t75" style="width:186.75pt;height:30.75pt" o:ole="">
              <v:imagedata r:id="rId12" o:title=""/>
            </v:shape>
            <o:OLEObject Type="Embed" ProgID="Equation.DSMT4" ShapeID="_x0000_i1026" DrawAspect="Content" ObjectID="_1578824434" r:id="rId13"/>
          </w:object>
        </m:r>
      </m:oMath>
      <w:r w:rsidR="0085745E">
        <w:rPr>
          <w:rFonts w:ascii="Times New Roman" w:eastAsia="宋体" w:hAnsi="Times New Roman" w:cs="Times New Roman" w:hint="eastAsia"/>
          <w:sz w:val="20"/>
          <w:szCs w:val="20"/>
        </w:rPr>
        <w:t xml:space="preserve">            (7)</w:t>
      </w:r>
    </w:p>
    <w:p w14:paraId="4B0140C1" w14:textId="77777777" w:rsidR="00B22AC4" w:rsidRDefault="0085745E" w:rsidP="0060757F">
      <w:pPr>
        <w:jc w:val="center"/>
        <w:rPr>
          <w:rFonts w:ascii="Times New Roman" w:eastAsia="宋体" w:hAnsi="Times New Roman" w:cs="Times New Roman"/>
          <w:sz w:val="20"/>
          <w:szCs w:val="20"/>
        </w:rPr>
      </w:pP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  </w:t>
      </w:r>
      <m:oMath>
        <m:r>
          <m:rPr>
            <m:sty m:val="p"/>
          </m:rPr>
          <w:rPr>
            <w:rFonts w:ascii="Cambria Math" w:eastAsia="宋体" w:hAnsi="Cambria Math" w:cs="Times New Roman"/>
            <w:sz w:val="20"/>
            <w:szCs w:val="20"/>
          </w:rPr>
          <m:t>STC(</m:t>
        </m:r>
        <m:d>
          <m:dPr>
            <m:begChr m:val="{"/>
            <m:endChr m:val="}"/>
            <m:ctrlPr>
              <w:rPr>
                <w:rFonts w:ascii="Cambria Math" w:eastAsia="宋体" w:hAnsi="Cambria Math" w:cs="Times New Roman"/>
                <w:sz w:val="20"/>
                <w:szCs w:val="20"/>
              </w:rPr>
            </m:ctrlPr>
          </m:dPr>
          <m:e>
            <m:r>
              <m:rPr>
                <m:sty m:val="p"/>
              </m:rPr>
              <w:rPr>
                <w:rFonts w:ascii="Cambria Math" w:eastAsia="宋体" w:hAnsi="Cambria Math" w:cs="Times New Roman"/>
                <w:sz w:val="20"/>
                <w:szCs w:val="20"/>
              </w:rPr>
              <m:t>Bus 3, Bus 4</m:t>
            </m:r>
          </m:e>
        </m:d>
        <m:r>
          <m:rPr>
            <m:sty m:val="p"/>
          </m:rPr>
          <w:rPr>
            <w:rFonts w:ascii="Cambria Math" w:eastAsia="宋体" w:hAnsi="Cambria Math" w:cs="Times New Roman"/>
            <w:sz w:val="20"/>
            <w:szCs w:val="20"/>
          </w:rPr>
          <m:t>=</m:t>
        </m:r>
        <m:r>
          <m:rPr>
            <m:sty m:val="p"/>
          </m:rPr>
          <w:rPr>
            <w:rFonts w:ascii="Cambria Math" w:eastAsia="宋体" w:hAnsi="Cambria Math" w:cs="Times New Roman"/>
            <w:position w:val="-40"/>
            <w:sz w:val="20"/>
            <w:szCs w:val="20"/>
          </w:rPr>
          <w:object w:dxaOrig="2600" w:dyaOrig="639" w14:anchorId="19D04213">
            <v:shape id="_x0000_i1027" type="#_x0000_t75" style="width:128.25pt;height:30.75pt" o:ole="">
              <v:imagedata r:id="rId14" o:title=""/>
            </v:shape>
            <o:OLEObject Type="Embed" ProgID="Equation.DSMT4" ShapeID="_x0000_i1027" DrawAspect="Content" ObjectID="_1578824435" r:id="rId15"/>
          </w:objec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      (8)</w:t>
      </w:r>
    </w:p>
    <w:p w14:paraId="0A1E183D" w14:textId="77777777" w:rsidR="00D05BD4" w:rsidRDefault="00B22AC4" w:rsidP="00B64333">
      <w:p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It </w:t>
      </w:r>
      <w:r>
        <w:rPr>
          <w:rFonts w:ascii="Times New Roman" w:eastAsia="宋体" w:hAnsi="Times New Roman" w:cs="Times New Roman"/>
          <w:sz w:val="20"/>
          <w:szCs w:val="20"/>
        </w:rPr>
        <w:t xml:space="preserve">can be seen that the set of {Bus1, Bus 2} have covered </w:t>
      </w:r>
      <w:r w:rsidR="00737864">
        <w:rPr>
          <w:rFonts w:ascii="Times New Roman" w:eastAsia="宋体" w:hAnsi="Times New Roman" w:cs="Times New Roman"/>
          <w:sz w:val="20"/>
          <w:szCs w:val="20"/>
        </w:rPr>
        <w:t>five</w:t>
      </w:r>
      <w:r>
        <w:rPr>
          <w:rFonts w:ascii="Times New Roman" w:eastAsia="宋体" w:hAnsi="Times New Roman" w:cs="Times New Roman"/>
          <w:sz w:val="20"/>
          <w:szCs w:val="20"/>
        </w:rPr>
        <w:t xml:space="preserve"> different place</w:t>
      </w:r>
      <w:r w:rsidR="0000426A">
        <w:rPr>
          <w:rFonts w:ascii="Times New Roman" w:eastAsia="宋体" w:hAnsi="Times New Roman" w:cs="Times New Roman"/>
          <w:sz w:val="20"/>
          <w:szCs w:val="20"/>
        </w:rPr>
        <w:t xml:space="preserve"> in space</w:t>
      </w:r>
      <w:r>
        <w:rPr>
          <w:rFonts w:ascii="Times New Roman" w:eastAsia="宋体" w:hAnsi="Times New Roman" w:cs="Times New Roman"/>
          <w:sz w:val="20"/>
          <w:szCs w:val="20"/>
        </w:rPr>
        <w:t xml:space="preserve"> and </w:t>
      </w:r>
      <w:r w:rsidR="0000426A">
        <w:rPr>
          <w:rFonts w:ascii="Times New Roman" w:eastAsia="宋体" w:hAnsi="Times New Roman" w:cs="Times New Roman" w:hint="eastAsia"/>
          <w:sz w:val="20"/>
          <w:szCs w:val="20"/>
        </w:rPr>
        <w:t>the</w:t>
      </w:r>
      <w:r w:rsidR="0000426A">
        <w:rPr>
          <w:rFonts w:ascii="Times New Roman" w:eastAsia="宋体" w:hAnsi="Times New Roman" w:cs="Times New Roman"/>
          <w:sz w:val="20"/>
          <w:szCs w:val="20"/>
        </w:rPr>
        <w:t xml:space="preserve"> segment of </w:t>
      </w:r>
      <w:r w:rsidR="001D0C01">
        <w:rPr>
          <w:rFonts w:ascii="Times New Roman" w:eastAsia="宋体" w:hAnsi="Times New Roman" w:cs="Times New Roman"/>
          <w:sz w:val="20"/>
          <w:szCs w:val="20"/>
        </w:rPr>
        <w:t>{</w:t>
      </w:r>
      <w:r w:rsidR="00737864">
        <w:rPr>
          <w:rFonts w:ascii="Times New Roman" w:eastAsia="宋体" w:hAnsi="Times New Roman" w:cs="Times New Roman"/>
          <w:sz w:val="20"/>
          <w:szCs w:val="20"/>
        </w:rPr>
        <w:t>BC</w:t>
      </w:r>
      <w:r w:rsidR="001D0C01">
        <w:rPr>
          <w:rFonts w:ascii="Times New Roman" w:eastAsia="宋体" w:hAnsi="Times New Roman" w:cs="Times New Roman"/>
          <w:sz w:val="20"/>
          <w:szCs w:val="20"/>
        </w:rPr>
        <w:t>}</w:t>
      </w:r>
      <w:r w:rsidR="0000426A">
        <w:rPr>
          <w:rFonts w:ascii="Times New Roman" w:eastAsia="宋体" w:hAnsi="Times New Roman" w:cs="Times New Roman"/>
          <w:sz w:val="20"/>
          <w:szCs w:val="20"/>
        </w:rPr>
        <w:t xml:space="preserve"> has been covered </w:t>
      </w:r>
      <w:r w:rsidR="00737864">
        <w:rPr>
          <w:rFonts w:ascii="Times New Roman" w:eastAsia="宋体" w:hAnsi="Times New Roman" w:cs="Times New Roman"/>
          <w:sz w:val="20"/>
          <w:szCs w:val="20"/>
        </w:rPr>
        <w:t>triple</w:t>
      </w:r>
      <w:r w:rsidR="0000426A">
        <w:rPr>
          <w:rFonts w:ascii="Times New Roman" w:eastAsia="宋体" w:hAnsi="Times New Roman" w:cs="Times New Roman"/>
          <w:sz w:val="20"/>
          <w:szCs w:val="20"/>
        </w:rPr>
        <w:t xml:space="preserve"> over time. </w:t>
      </w:r>
      <w:r w:rsidR="0000426A">
        <w:rPr>
          <w:rFonts w:ascii="Times New Roman" w:eastAsia="宋体" w:hAnsi="Times New Roman" w:cs="Times New Roman" w:hint="eastAsia"/>
          <w:sz w:val="20"/>
          <w:szCs w:val="20"/>
        </w:rPr>
        <w:t>On</w:t>
      </w:r>
      <w:r w:rsidR="0000426A">
        <w:rPr>
          <w:rFonts w:ascii="Times New Roman" w:eastAsia="宋体" w:hAnsi="Times New Roman" w:cs="Times New Roman"/>
          <w:sz w:val="20"/>
          <w:szCs w:val="20"/>
        </w:rPr>
        <w:t xml:space="preserve"> the contrary, the set of {Bus</w:t>
      </w:r>
      <w:r w:rsidR="00737864">
        <w:rPr>
          <w:rFonts w:ascii="Times New Roman" w:eastAsia="宋体" w:hAnsi="Times New Roman" w:cs="Times New Roman"/>
          <w:sz w:val="20"/>
          <w:szCs w:val="20"/>
        </w:rPr>
        <w:t>3</w:t>
      </w:r>
      <w:r w:rsidR="0000426A">
        <w:rPr>
          <w:rFonts w:ascii="Times New Roman" w:eastAsia="宋体" w:hAnsi="Times New Roman" w:cs="Times New Roman"/>
          <w:sz w:val="20"/>
          <w:szCs w:val="20"/>
        </w:rPr>
        <w:t xml:space="preserve">, Bus </w:t>
      </w:r>
      <w:r w:rsidR="00737864">
        <w:rPr>
          <w:rFonts w:ascii="Times New Roman" w:eastAsia="宋体" w:hAnsi="Times New Roman" w:cs="Times New Roman"/>
          <w:sz w:val="20"/>
          <w:szCs w:val="20"/>
        </w:rPr>
        <w:t>4</w:t>
      </w:r>
      <w:r w:rsidR="0000426A">
        <w:rPr>
          <w:rFonts w:ascii="Times New Roman" w:eastAsia="宋体" w:hAnsi="Times New Roman" w:cs="Times New Roman"/>
          <w:sz w:val="20"/>
          <w:szCs w:val="20"/>
        </w:rPr>
        <w:t xml:space="preserve">} simply have covered </w:t>
      </w:r>
      <w:r w:rsidR="00FD0C0E">
        <w:rPr>
          <w:rFonts w:ascii="Times New Roman" w:eastAsia="宋体" w:hAnsi="Times New Roman" w:cs="Times New Roman"/>
          <w:sz w:val="20"/>
          <w:szCs w:val="20"/>
        </w:rPr>
        <w:t>four</w:t>
      </w:r>
      <w:r w:rsidR="0000426A">
        <w:rPr>
          <w:rFonts w:ascii="Times New Roman" w:eastAsia="宋体" w:hAnsi="Times New Roman" w:cs="Times New Roman"/>
          <w:sz w:val="20"/>
          <w:szCs w:val="20"/>
        </w:rPr>
        <w:t xml:space="preserve"> different place in space, so we are more willing to select {Bus 1, Bus 2} to participate in crowd-sensing.</w:t>
      </w:r>
    </w:p>
    <w:p w14:paraId="3F9493C2" w14:textId="77777777" w:rsidR="00B64333" w:rsidRPr="00B64333" w:rsidRDefault="00B64333" w:rsidP="00B64333">
      <w:pPr>
        <w:ind w:firstLine="420"/>
        <w:jc w:val="center"/>
        <w:rPr>
          <w:rFonts w:ascii="Times New Roman" w:eastAsia="宋体" w:hAnsi="Times New Roman" w:cs="Times New Roman"/>
          <w:sz w:val="20"/>
          <w:szCs w:val="20"/>
        </w:rPr>
      </w:pPr>
      <w:r>
        <w:rPr>
          <w:rFonts w:ascii="Times New Roman" w:eastAsia="宋体" w:hAnsi="Times New Roman" w:cs="Times New Roman" w:hint="eastAsia"/>
          <w:noProof/>
          <w:sz w:val="20"/>
          <w:szCs w:val="20"/>
        </w:rPr>
        <w:drawing>
          <wp:inline distT="0" distB="0" distL="0" distR="0" wp14:anchorId="6583A3BF" wp14:editId="062DD638">
            <wp:extent cx="2255177" cy="149630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4520" cy="1509136"/>
                    </a:xfrm>
                    <a:prstGeom prst="rect">
                      <a:avLst/>
                    </a:prstGeom>
                  </pic:spPr>
                </pic:pic>
              </a:graphicData>
            </a:graphic>
          </wp:inline>
        </w:drawing>
      </w:r>
    </w:p>
    <w:p w14:paraId="41F54AC6" w14:textId="77777777" w:rsidR="00E913DB" w:rsidRPr="00D05BD4" w:rsidRDefault="00D05BD4" w:rsidP="0051584F">
      <w:pPr>
        <w:pStyle w:val="a5"/>
        <w:rPr>
          <w:rFonts w:ascii="Times New Roman" w:hAnsi="Times New Roman" w:cs="Times New Roman"/>
          <w:sz w:val="16"/>
          <w:szCs w:val="16"/>
        </w:rPr>
      </w:pPr>
      <w:r w:rsidRPr="00D05BD4">
        <w:rPr>
          <w:rFonts w:ascii="Times New Roman" w:hAnsi="Times New Roman" w:cs="Times New Roman"/>
          <w:sz w:val="16"/>
          <w:szCs w:val="16"/>
        </w:rPr>
        <w:t>Fig</w:t>
      </w:r>
      <w:r w:rsidR="006B64FE">
        <w:rPr>
          <w:rFonts w:ascii="Times New Roman" w:hAnsi="Times New Roman" w:cs="Times New Roman"/>
          <w:sz w:val="16"/>
          <w:szCs w:val="16"/>
        </w:rPr>
        <w:t>.</w:t>
      </w:r>
      <w:r w:rsidRPr="00D05BD4">
        <w:rPr>
          <w:rFonts w:ascii="Times New Roman" w:hAnsi="Times New Roman" w:cs="Times New Roman"/>
          <w:sz w:val="16"/>
          <w:szCs w:val="16"/>
        </w:rPr>
        <w:fldChar w:fldCharType="begin"/>
      </w:r>
      <w:r w:rsidRPr="00D05BD4">
        <w:rPr>
          <w:rFonts w:ascii="Times New Roman" w:hAnsi="Times New Roman" w:cs="Times New Roman"/>
          <w:sz w:val="16"/>
          <w:szCs w:val="16"/>
        </w:rPr>
        <w:instrText xml:space="preserve"> SEQ Figure \* ARABIC </w:instrText>
      </w:r>
      <w:r w:rsidRPr="00D05BD4">
        <w:rPr>
          <w:rFonts w:ascii="Times New Roman" w:hAnsi="Times New Roman" w:cs="Times New Roman"/>
          <w:sz w:val="16"/>
          <w:szCs w:val="16"/>
        </w:rPr>
        <w:fldChar w:fldCharType="separate"/>
      </w:r>
      <w:r w:rsidR="004A290A">
        <w:rPr>
          <w:rFonts w:ascii="Times New Roman" w:hAnsi="Times New Roman" w:cs="Times New Roman"/>
          <w:noProof/>
          <w:sz w:val="16"/>
          <w:szCs w:val="16"/>
        </w:rPr>
        <w:t>2</w:t>
      </w:r>
      <w:r w:rsidRPr="00D05BD4">
        <w:rPr>
          <w:rFonts w:ascii="Times New Roman" w:hAnsi="Times New Roman" w:cs="Times New Roman"/>
          <w:sz w:val="16"/>
          <w:szCs w:val="16"/>
        </w:rPr>
        <w:fldChar w:fldCharType="end"/>
      </w:r>
      <w:r>
        <w:rPr>
          <w:rFonts w:ascii="Times New Roman" w:hAnsi="Times New Roman" w:cs="Times New Roman"/>
          <w:sz w:val="16"/>
          <w:szCs w:val="16"/>
        </w:rPr>
        <w:t xml:space="preserve">. An example shows that we divide the city </w:t>
      </w:r>
      <w:r w:rsidR="005E3FF1">
        <w:rPr>
          <w:rFonts w:ascii="Times New Roman" w:hAnsi="Times New Roman" w:cs="Times New Roman"/>
          <w:sz w:val="16"/>
          <w:szCs w:val="16"/>
        </w:rPr>
        <w:t>area</w:t>
      </w:r>
      <w:r w:rsidR="00577340">
        <w:rPr>
          <w:rFonts w:ascii="Times New Roman" w:hAnsi="Times New Roman" w:cs="Times New Roman"/>
          <w:sz w:val="16"/>
          <w:szCs w:val="16"/>
        </w:rPr>
        <w:t xml:space="preserve"> </w:t>
      </w:r>
      <w:r>
        <w:rPr>
          <w:rFonts w:ascii="Times New Roman" w:hAnsi="Times New Roman" w:cs="Times New Roman"/>
          <w:sz w:val="16"/>
          <w:szCs w:val="16"/>
        </w:rPr>
        <w:t>into</w:t>
      </w:r>
      <w:r w:rsidR="005E3FF1">
        <w:rPr>
          <w:rFonts w:ascii="Times New Roman" w:hAnsi="Times New Roman" w:cs="Times New Roman"/>
          <w:sz w:val="16"/>
          <w:szCs w:val="16"/>
        </w:rPr>
        <w:t xml:space="preserve"> small</w:t>
      </w:r>
      <w:r w:rsidR="0081465A">
        <w:rPr>
          <w:rFonts w:ascii="Times New Roman" w:hAnsi="Times New Roman" w:cs="Times New Roman"/>
          <w:sz w:val="16"/>
          <w:szCs w:val="16"/>
        </w:rPr>
        <w:t xml:space="preserve"> fragments, such as R = {AB</w:t>
      </w:r>
      <w:r w:rsidR="00FA1FEF">
        <w:rPr>
          <w:rFonts w:ascii="Times New Roman" w:hAnsi="Times New Roman" w:cs="Times New Roman"/>
          <w:sz w:val="16"/>
          <w:szCs w:val="16"/>
        </w:rPr>
        <w:t>, AD, BC</w:t>
      </w:r>
      <w:r>
        <w:rPr>
          <w:rFonts w:ascii="Times New Roman" w:hAnsi="Times New Roman" w:cs="Times New Roman"/>
          <w:sz w:val="16"/>
          <w:szCs w:val="16"/>
        </w:rPr>
        <w:t>, BE, DE, EF,</w:t>
      </w:r>
      <w:r w:rsidR="00FA1FEF">
        <w:rPr>
          <w:rFonts w:ascii="Times New Roman" w:hAnsi="Times New Roman" w:cs="Times New Roman"/>
          <w:sz w:val="16"/>
          <w:szCs w:val="16"/>
        </w:rPr>
        <w:t xml:space="preserve"> EH,</w:t>
      </w:r>
      <w:r>
        <w:rPr>
          <w:rFonts w:ascii="Times New Roman" w:hAnsi="Times New Roman" w:cs="Times New Roman"/>
          <w:sz w:val="16"/>
          <w:szCs w:val="16"/>
        </w:rPr>
        <w:t xml:space="preserve"> DH, </w:t>
      </w:r>
      <w:r w:rsidR="00FD0C0E">
        <w:rPr>
          <w:rFonts w:ascii="Times New Roman" w:hAnsi="Times New Roman" w:cs="Times New Roman"/>
          <w:sz w:val="16"/>
          <w:szCs w:val="16"/>
        </w:rPr>
        <w:t>CF</w:t>
      </w:r>
      <w:r>
        <w:rPr>
          <w:rFonts w:ascii="Times New Roman" w:hAnsi="Times New Roman" w:cs="Times New Roman"/>
          <w:sz w:val="16"/>
          <w:szCs w:val="16"/>
        </w:rPr>
        <w:t>}</w:t>
      </w:r>
      <w:r w:rsidR="0051584F">
        <w:rPr>
          <w:rFonts w:ascii="Times New Roman" w:hAnsi="Times New Roman" w:cs="Times New Roman"/>
          <w:sz w:val="16"/>
          <w:szCs w:val="16"/>
        </w:rPr>
        <w:t>, where R is the city area.</w:t>
      </w:r>
    </w:p>
    <w:p w14:paraId="7A426AD6" w14:textId="77777777" w:rsidR="00E913DB" w:rsidRPr="00836680" w:rsidRDefault="00836680" w:rsidP="001016A5">
      <w:pPr>
        <w:spacing w:beforeLines="50" w:before="156" w:afterLines="50" w:after="156"/>
        <w:rPr>
          <w:rFonts w:ascii="Times New Roman" w:hAnsi="Times New Roman" w:cs="Times New Roman"/>
          <w:b/>
          <w:sz w:val="20"/>
          <w:szCs w:val="20"/>
        </w:rPr>
      </w:pPr>
      <w:r w:rsidRPr="00836680">
        <w:rPr>
          <w:rFonts w:ascii="Times New Roman" w:hAnsi="Times New Roman" w:cs="Times New Roman" w:hint="eastAsia"/>
          <w:b/>
          <w:sz w:val="20"/>
          <w:szCs w:val="20"/>
        </w:rPr>
        <w:lastRenderedPageBreak/>
        <w:t>B.</w:t>
      </w:r>
      <w:r w:rsidRPr="00836680">
        <w:rPr>
          <w:rFonts w:ascii="Times New Roman" w:hAnsi="Times New Roman" w:cs="Times New Roman"/>
          <w:b/>
          <w:sz w:val="20"/>
          <w:szCs w:val="20"/>
        </w:rPr>
        <w:t xml:space="preserve"> Problem </w:t>
      </w:r>
      <w:r w:rsidRPr="00836680">
        <w:rPr>
          <w:rFonts w:ascii="Times New Roman" w:hAnsi="Times New Roman" w:cs="Times New Roman" w:hint="eastAsia"/>
          <w:b/>
          <w:sz w:val="20"/>
          <w:szCs w:val="20"/>
        </w:rPr>
        <w:t>Sta</w:t>
      </w:r>
      <w:r w:rsidRPr="00836680">
        <w:rPr>
          <w:rFonts w:ascii="Times New Roman" w:hAnsi="Times New Roman" w:cs="Times New Roman"/>
          <w:b/>
          <w:sz w:val="20"/>
          <w:szCs w:val="20"/>
        </w:rPr>
        <w:t xml:space="preserve">tement </w:t>
      </w:r>
    </w:p>
    <w:p w14:paraId="61099CEF" w14:textId="77777777" w:rsidR="00E913DB" w:rsidRDefault="005F4BB6" w:rsidP="00E913DB">
      <w:pPr>
        <w:rPr>
          <w:rFonts w:ascii="Times New Roman" w:hAnsi="Times New Roman" w:cs="Times New Roman"/>
          <w:sz w:val="20"/>
          <w:szCs w:val="20"/>
        </w:rPr>
      </w:pPr>
      <w:r>
        <w:rPr>
          <w:rFonts w:ascii="Times New Roman" w:hAnsi="Times New Roman" w:cs="Times New Roman"/>
          <w:sz w:val="20"/>
          <w:szCs w:val="20"/>
        </w:rPr>
        <w:tab/>
      </w:r>
      <w:r w:rsidRPr="005F4BB6">
        <w:rPr>
          <w:rFonts w:ascii="Times New Roman" w:hAnsi="Times New Roman" w:cs="Times New Roman"/>
          <w:sz w:val="20"/>
          <w:szCs w:val="20"/>
        </w:rPr>
        <w:t xml:space="preserve">In </w:t>
      </w:r>
      <w:r w:rsidR="00DE652D">
        <w:rPr>
          <w:rFonts w:ascii="Times New Roman" w:hAnsi="Times New Roman" w:cs="Times New Roman"/>
          <w:sz w:val="20"/>
          <w:szCs w:val="20"/>
        </w:rPr>
        <w:t xml:space="preserve">a </w:t>
      </w:r>
      <w:r w:rsidRPr="005F4BB6">
        <w:rPr>
          <w:rFonts w:ascii="Times New Roman" w:hAnsi="Times New Roman" w:cs="Times New Roman"/>
          <w:sz w:val="20"/>
          <w:szCs w:val="20"/>
        </w:rPr>
        <w:t xml:space="preserve">region of interest, each </w:t>
      </w:r>
      <w:r>
        <w:rPr>
          <w:rFonts w:ascii="Times New Roman" w:hAnsi="Times New Roman" w:cs="Times New Roman"/>
          <w:sz w:val="20"/>
          <w:szCs w:val="20"/>
        </w:rPr>
        <w:t xml:space="preserve">vehicle </w:t>
      </w:r>
      <w:r w:rsidRPr="005F4BB6">
        <w:rPr>
          <w:rFonts w:ascii="Times New Roman" w:hAnsi="Times New Roman" w:cs="Times New Roman"/>
          <w:sz w:val="20"/>
          <w:szCs w:val="20"/>
        </w:rPr>
        <w:t xml:space="preserve">equipped with amount of sensors which continuously </w:t>
      </w:r>
      <w:r>
        <w:rPr>
          <w:rFonts w:ascii="Times New Roman" w:hAnsi="Times New Roman" w:cs="Times New Roman"/>
          <w:sz w:val="20"/>
          <w:szCs w:val="20"/>
        </w:rPr>
        <w:t>sense</w:t>
      </w:r>
      <w:r w:rsidRPr="005F4BB6">
        <w:rPr>
          <w:rFonts w:ascii="Times New Roman" w:hAnsi="Times New Roman" w:cs="Times New Roman"/>
          <w:sz w:val="20"/>
          <w:szCs w:val="20"/>
        </w:rPr>
        <w:t xml:space="preserve"> the surrounding environment as it passes. However, at a specific moment, if </w:t>
      </w:r>
      <w:r>
        <w:rPr>
          <w:rFonts w:ascii="Times New Roman" w:hAnsi="Times New Roman" w:cs="Times New Roman"/>
          <w:sz w:val="20"/>
          <w:szCs w:val="20"/>
        </w:rPr>
        <w:t>all vehicles</w:t>
      </w:r>
      <w:r w:rsidRPr="005F4BB6">
        <w:rPr>
          <w:rFonts w:ascii="Times New Roman" w:hAnsi="Times New Roman" w:cs="Times New Roman"/>
          <w:sz w:val="20"/>
          <w:szCs w:val="20"/>
        </w:rPr>
        <w:t xml:space="preserve"> </w:t>
      </w:r>
      <w:del w:id="197" w:author="Microsoft Office 用户" w:date="2018-01-29T20:57:00Z">
        <w:r w:rsidRPr="005F4BB6" w:rsidDel="00B053B9">
          <w:rPr>
            <w:rFonts w:ascii="Times New Roman" w:hAnsi="Times New Roman" w:cs="Times New Roman"/>
            <w:sz w:val="20"/>
            <w:szCs w:val="20"/>
          </w:rPr>
          <w:delText xml:space="preserve">within </w:delText>
        </w:r>
      </w:del>
      <w:ins w:id="198" w:author="Microsoft Office 用户" w:date="2018-01-29T20:57:00Z">
        <w:r w:rsidR="00B053B9">
          <w:rPr>
            <w:rFonts w:ascii="Times New Roman" w:hAnsi="Times New Roman" w:cs="Times New Roman"/>
            <w:sz w:val="20"/>
            <w:szCs w:val="20"/>
          </w:rPr>
          <w:t>on</w:t>
        </w:r>
        <w:r w:rsidR="00B053B9" w:rsidRPr="005F4BB6">
          <w:rPr>
            <w:rFonts w:ascii="Times New Roman" w:hAnsi="Times New Roman" w:cs="Times New Roman"/>
            <w:sz w:val="20"/>
            <w:szCs w:val="20"/>
          </w:rPr>
          <w:t xml:space="preserve"> </w:t>
        </w:r>
      </w:ins>
      <w:r>
        <w:rPr>
          <w:rFonts w:ascii="Times New Roman" w:hAnsi="Times New Roman" w:cs="Times New Roman"/>
          <w:sz w:val="20"/>
          <w:szCs w:val="20"/>
        </w:rPr>
        <w:t xml:space="preserve">a </w:t>
      </w:r>
      <w:r w:rsidRPr="005F4BB6">
        <w:rPr>
          <w:rFonts w:ascii="Times New Roman" w:hAnsi="Times New Roman" w:cs="Times New Roman"/>
          <w:sz w:val="20"/>
          <w:szCs w:val="20"/>
        </w:rPr>
        <w:t xml:space="preserve">same road segment are involved in </w:t>
      </w:r>
      <w:r>
        <w:rPr>
          <w:rFonts w:ascii="Times New Roman" w:hAnsi="Times New Roman" w:cs="Times New Roman"/>
          <w:sz w:val="20"/>
          <w:szCs w:val="20"/>
        </w:rPr>
        <w:t>crowd-sensing</w:t>
      </w:r>
      <w:r w:rsidRPr="005F4BB6">
        <w:rPr>
          <w:rFonts w:ascii="Times New Roman" w:hAnsi="Times New Roman" w:cs="Times New Roman"/>
          <w:sz w:val="20"/>
          <w:szCs w:val="20"/>
        </w:rPr>
        <w:t>, it will lead to overlap</w:t>
      </w:r>
      <w:ins w:id="199" w:author="Microsoft Office 用户" w:date="2018-01-29T20:57:00Z">
        <w:r w:rsidR="00B053B9">
          <w:rPr>
            <w:rFonts w:ascii="Times New Roman" w:hAnsi="Times New Roman" w:cs="Times New Roman"/>
            <w:sz w:val="20"/>
            <w:szCs w:val="20"/>
          </w:rPr>
          <w:t>ped</w:t>
        </w:r>
      </w:ins>
      <w:r w:rsidRPr="005F4BB6">
        <w:rPr>
          <w:rFonts w:ascii="Times New Roman" w:hAnsi="Times New Roman" w:cs="Times New Roman"/>
          <w:sz w:val="20"/>
          <w:szCs w:val="20"/>
        </w:rPr>
        <w:t xml:space="preserve"> coverage. Thus it is highly demand</w:t>
      </w:r>
      <w:ins w:id="200" w:author="Microsoft Office 用户" w:date="2018-01-29T20:57:00Z">
        <w:r w:rsidR="00B053B9">
          <w:rPr>
            <w:rFonts w:ascii="Times New Roman" w:hAnsi="Times New Roman" w:cs="Times New Roman"/>
            <w:sz w:val="20"/>
            <w:szCs w:val="20"/>
          </w:rPr>
          <w:t>ed</w:t>
        </w:r>
      </w:ins>
      <w:r w:rsidRPr="005F4BB6">
        <w:rPr>
          <w:rFonts w:ascii="Times New Roman" w:hAnsi="Times New Roman" w:cs="Times New Roman"/>
          <w:sz w:val="20"/>
          <w:szCs w:val="20"/>
        </w:rPr>
        <w:t xml:space="preserve"> to select an appropriate set to </w:t>
      </w:r>
      <w:r>
        <w:rPr>
          <w:rFonts w:ascii="Times New Roman" w:hAnsi="Times New Roman" w:cs="Times New Roman"/>
          <w:sz w:val="20"/>
          <w:szCs w:val="20"/>
        </w:rPr>
        <w:t>finish the crowd-sensing tasks and ensure the quality of crowd-sensing.</w:t>
      </w:r>
      <w:r w:rsidRPr="005F4BB6">
        <w:rPr>
          <w:rFonts w:ascii="Times New Roman" w:hAnsi="Times New Roman" w:cs="Times New Roman"/>
          <w:sz w:val="20"/>
          <w:szCs w:val="20"/>
        </w:rPr>
        <w:t xml:space="preserve"> </w:t>
      </w:r>
      <w:r>
        <w:rPr>
          <w:rFonts w:ascii="Times New Roman" w:hAnsi="Times New Roman" w:cs="Times New Roman"/>
          <w:sz w:val="20"/>
          <w:szCs w:val="20"/>
        </w:rPr>
        <w:t>B</w:t>
      </w:r>
      <w:r w:rsidRPr="005F4BB6">
        <w:rPr>
          <w:rFonts w:ascii="Times New Roman" w:hAnsi="Times New Roman" w:cs="Times New Roman"/>
          <w:sz w:val="20"/>
          <w:szCs w:val="20"/>
        </w:rPr>
        <w:t>ased on the system m</w:t>
      </w:r>
      <w:r>
        <w:rPr>
          <w:rFonts w:ascii="Times New Roman" w:hAnsi="Times New Roman" w:cs="Times New Roman"/>
          <w:sz w:val="20"/>
          <w:szCs w:val="20"/>
        </w:rPr>
        <w:t xml:space="preserve">odel, we are ready to formally </w:t>
      </w:r>
      <w:r w:rsidRPr="005F4BB6">
        <w:rPr>
          <w:rFonts w:ascii="Times New Roman" w:hAnsi="Times New Roman" w:cs="Times New Roman"/>
          <w:sz w:val="20"/>
          <w:szCs w:val="20"/>
        </w:rPr>
        <w:t xml:space="preserve">define the problem of optimal selection of </w:t>
      </w:r>
      <w:r>
        <w:rPr>
          <w:rFonts w:ascii="Times New Roman" w:hAnsi="Times New Roman" w:cs="Times New Roman"/>
          <w:sz w:val="20"/>
          <w:szCs w:val="20"/>
        </w:rPr>
        <w:t>vehicle</w:t>
      </w:r>
      <w:r w:rsidR="00DE652D">
        <w:rPr>
          <w:rFonts w:ascii="Times New Roman" w:hAnsi="Times New Roman" w:cs="Times New Roman"/>
          <w:sz w:val="20"/>
          <w:szCs w:val="20"/>
        </w:rPr>
        <w:t xml:space="preserve"> (SV)</w:t>
      </w:r>
      <w:r w:rsidRPr="005F4BB6">
        <w:rPr>
          <w:rFonts w:ascii="Times New Roman" w:hAnsi="Times New Roman" w:cs="Times New Roman"/>
          <w:sz w:val="20"/>
          <w:szCs w:val="20"/>
        </w:rPr>
        <w:t xml:space="preserve"> for maximizing the spatial-temporal coverage with SR budget constraint.</w:t>
      </w:r>
    </w:p>
    <w:p w14:paraId="48D66D24" w14:textId="77777777" w:rsidR="00DE652D" w:rsidRDefault="00DE652D" w:rsidP="00DE652D">
      <w:pPr>
        <w:rPr>
          <w:rFonts w:ascii="Times New Roman" w:eastAsia="宋体" w:hAnsi="Times New Roman" w:cs="Times New Roman"/>
          <w:sz w:val="20"/>
          <w:szCs w:val="20"/>
        </w:rPr>
      </w:pPr>
      <w:r w:rsidRPr="005359E0">
        <w:rPr>
          <w:rFonts w:ascii="Times New Roman" w:eastAsia="宋体" w:hAnsi="Times New Roman" w:cs="Times New Roman"/>
          <w:b/>
          <w:sz w:val="20"/>
          <w:szCs w:val="20"/>
        </w:rPr>
        <w:t>Definition 3</w:t>
      </w:r>
      <w:r>
        <w:rPr>
          <w:rFonts w:ascii="Times New Roman" w:eastAsia="宋体" w:hAnsi="Times New Roman" w:cs="Times New Roman"/>
          <w:b/>
          <w:sz w:val="20"/>
          <w:szCs w:val="20"/>
        </w:rPr>
        <w:t xml:space="preserve">: SV Problem </w:t>
      </w:r>
      <w:r w:rsidR="007F1B6B">
        <w:rPr>
          <w:rFonts w:ascii="Times New Roman" w:eastAsia="宋体" w:hAnsi="Times New Roman" w:cs="Times New Roman"/>
          <w:b/>
          <w:sz w:val="20"/>
          <w:szCs w:val="20"/>
        </w:rPr>
        <w:t xml:space="preserve">(SVP) </w:t>
      </w:r>
      <w:r>
        <w:rPr>
          <w:rFonts w:ascii="Times New Roman" w:eastAsia="宋体" w:hAnsi="Times New Roman" w:cs="Times New Roman"/>
          <w:sz w:val="20"/>
          <w:szCs w:val="20"/>
        </w:rPr>
        <w:t xml:space="preserve">is to determine a set of vehicle under the budget constraint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oMath>
      <w:r>
        <w:rPr>
          <w:rFonts w:ascii="Times New Roman" w:eastAsia="宋体" w:hAnsi="Times New Roman" w:cs="Times New Roman" w:hint="eastAsia"/>
          <w:sz w:val="20"/>
          <w:szCs w:val="20"/>
        </w:rPr>
        <w:t xml:space="preserve"> with the objective of maximizing the spatial-temporal coverage</w:t>
      </w:r>
      <w:r>
        <w:rPr>
          <w:rFonts w:ascii="Times New Roman" w:eastAsia="宋体" w:hAnsi="Times New Roman" w:cs="Times New Roman"/>
          <w:sz w:val="20"/>
          <w:szCs w:val="20"/>
        </w:rPr>
        <w:t>.</w:t>
      </w:r>
    </w:p>
    <w:p w14:paraId="6525E2A1" w14:textId="77777777" w:rsidR="00107408" w:rsidRPr="00E94ADE" w:rsidRDefault="00233DF6" w:rsidP="00E94ADE">
      <w:pPr>
        <w:wordWrap w:val="0"/>
        <w:jc w:val="right"/>
        <w:rPr>
          <w:rFonts w:ascii="Times New Roman" w:eastAsia="宋体" w:hAnsi="Times New Roman" w:cs="Times New Roman"/>
          <w:sz w:val="20"/>
          <w:szCs w:val="20"/>
        </w:rPr>
      </w:pPr>
      <m:oMath>
        <m:func>
          <m:funcPr>
            <m:ctrlPr>
              <w:rPr>
                <w:rFonts w:ascii="Cambria Math" w:eastAsia="宋体" w:hAnsi="Cambria Math" w:cs="Times New Roman"/>
                <w:i/>
                <w:sz w:val="20"/>
                <w:szCs w:val="20"/>
              </w:rPr>
            </m:ctrlPr>
          </m:funcPr>
          <m:fName>
            <m:r>
              <m:rPr>
                <m:sty m:val="bi"/>
              </m:rPr>
              <w:rPr>
                <w:rFonts w:ascii="Cambria Math" w:eastAsia="宋体" w:hAnsi="Cambria Math" w:cs="Times New Roman"/>
                <w:sz w:val="20"/>
                <w:szCs w:val="20"/>
              </w:rPr>
              <m:t>max</m:t>
            </m:r>
          </m:fName>
          <m:e>
            <m:r>
              <w:rPr>
                <w:rFonts w:ascii="Cambria Math" w:eastAsia="宋体" w:hAnsi="Cambria Math" w:cs="Times New Roman"/>
                <w:sz w:val="20"/>
                <w:szCs w:val="20"/>
              </w:rPr>
              <m:t>STC</m:t>
            </m:r>
            <m:d>
              <m:dPr>
                <m:ctrlPr>
                  <w:rPr>
                    <w:rFonts w:ascii="Cambria Math" w:eastAsia="宋体" w:hAnsi="Cambria Math" w:cs="Times New Roman"/>
                    <w:i/>
                    <w:sz w:val="20"/>
                    <w:szCs w:val="20"/>
                  </w:rPr>
                </m:ctrlPr>
              </m:dPr>
              <m:e>
                <m:r>
                  <w:rPr>
                    <w:rFonts w:ascii="Cambria Math" w:eastAsia="宋体" w:hAnsi="Cambria Math" w:cs="Times New Roman"/>
                    <w:sz w:val="20"/>
                    <w:szCs w:val="20"/>
                  </w:rPr>
                  <m:t>Ω</m:t>
                </m:r>
              </m:e>
            </m:d>
          </m:e>
        </m:func>
        <m:r>
          <w:rPr>
            <w:rFonts w:ascii="Cambria Math" w:eastAsia="宋体" w:hAnsi="Cambria Math" w:cs="Times New Roman"/>
            <w:sz w:val="20"/>
            <w:szCs w:val="20"/>
          </w:rPr>
          <m:t>,</m:t>
        </m:r>
      </m:oMath>
      <w:r w:rsidR="00E94ADE">
        <w:rPr>
          <w:rFonts w:ascii="Times New Roman" w:eastAsia="宋体" w:hAnsi="Times New Roman" w:cs="Times New Roman" w:hint="eastAsia"/>
          <w:sz w:val="20"/>
          <w:szCs w:val="20"/>
        </w:rPr>
        <w:t xml:space="preserve"> </w:t>
      </w:r>
      <w:r w:rsidR="00E94ADE">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E94ADE">
        <w:rPr>
          <w:rFonts w:ascii="Times New Roman" w:eastAsia="宋体" w:hAnsi="Times New Roman" w:cs="Times New Roman"/>
          <w:sz w:val="20"/>
          <w:szCs w:val="20"/>
        </w:rPr>
        <w:t xml:space="preserve">      </w:t>
      </w:r>
    </w:p>
    <w:p w14:paraId="7974318C" w14:textId="77777777" w:rsidR="00DE652D" w:rsidRPr="00107408" w:rsidRDefault="00107408" w:rsidP="00E94ADE">
      <w:pPr>
        <w:wordWrap w:val="0"/>
        <w:jc w:val="right"/>
        <w:rPr>
          <w:rFonts w:ascii="Times New Roman" w:eastAsia="宋体" w:hAnsi="Times New Roman" w:cs="Times New Roman"/>
          <w:b/>
          <w:sz w:val="20"/>
          <w:szCs w:val="20"/>
        </w:rPr>
      </w:pPr>
      <m:oMath>
        <m:r>
          <w:rPr>
            <w:rFonts w:ascii="Cambria Math" w:eastAsia="宋体" w:hAnsi="Cambria Math" w:cs="Times New Roman"/>
            <w:sz w:val="20"/>
            <w:szCs w:val="20"/>
          </w:rPr>
          <m:t xml:space="preserve">s.t.  </m:t>
        </m:r>
        <m:r>
          <w:rPr>
            <w:rFonts w:ascii="Cambria Math" w:eastAsia="宋体" w:hAnsi="Cambria Math"/>
            <w:sz w:val="20"/>
            <w:szCs w:val="20"/>
          </w:rPr>
          <m:t>C</m:t>
        </m:r>
        <m:d>
          <m:dPr>
            <m:ctrlPr>
              <w:rPr>
                <w:rFonts w:ascii="Cambria Math" w:eastAsia="宋体" w:hAnsi="Cambria Math"/>
                <w:i/>
                <w:sz w:val="20"/>
                <w:szCs w:val="20"/>
              </w:rPr>
            </m:ctrlPr>
          </m:dPr>
          <m:e>
            <m:r>
              <m:rPr>
                <m:sty m:val="p"/>
              </m:rPr>
              <w:rPr>
                <w:rFonts w:ascii="Cambria Math" w:eastAsia="宋体" w:hAnsi="Cambria Math" w:cs="Times New Roman"/>
                <w:sz w:val="20"/>
                <w:szCs w:val="20"/>
              </w:rPr>
              <m:t>Ω</m:t>
            </m:r>
            <m:ctrlPr>
              <w:rPr>
                <w:rFonts w:ascii="Cambria Math" w:eastAsia="宋体" w:hAnsi="Cambria Math" w:cs="Times New Roman"/>
                <w:sz w:val="20"/>
                <w:szCs w:val="20"/>
              </w:rPr>
            </m:ctrlP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oMath>
      <w:r>
        <w:rPr>
          <w:rFonts w:ascii="Times New Roman" w:eastAsia="宋体" w:hAnsi="Times New Roman" w:cs="Times New Roman" w:hint="eastAsia"/>
          <w:sz w:val="20"/>
          <w:szCs w:val="20"/>
        </w:rPr>
        <w:t>.</w:t>
      </w:r>
      <w:r w:rsidR="00E94ADE">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E94ADE">
        <w:rPr>
          <w:rFonts w:ascii="Times New Roman" w:eastAsia="宋体" w:hAnsi="Times New Roman" w:cs="Times New Roman"/>
          <w:sz w:val="20"/>
          <w:szCs w:val="20"/>
        </w:rPr>
        <w:t xml:space="preserve"> (</w:t>
      </w:r>
      <w:r w:rsidR="0085745E">
        <w:rPr>
          <w:rFonts w:ascii="Times New Roman" w:eastAsia="宋体" w:hAnsi="Times New Roman" w:cs="Times New Roman"/>
          <w:sz w:val="20"/>
          <w:szCs w:val="20"/>
        </w:rPr>
        <w:t>9</w:t>
      </w:r>
      <w:r w:rsidR="00E94ADE">
        <w:rPr>
          <w:rFonts w:ascii="Times New Roman" w:eastAsia="宋体" w:hAnsi="Times New Roman" w:cs="Times New Roman"/>
          <w:sz w:val="20"/>
          <w:szCs w:val="20"/>
        </w:rPr>
        <w:t>)</w:t>
      </w:r>
      <w:r w:rsidR="00E94ADE">
        <w:rPr>
          <w:rFonts w:ascii="Times New Roman" w:eastAsia="宋体" w:hAnsi="Times New Roman" w:cs="Times New Roman" w:hint="eastAsia"/>
          <w:b/>
          <w:sz w:val="20"/>
          <w:szCs w:val="20"/>
        </w:rPr>
        <w:t xml:space="preserve"> </w:t>
      </w:r>
    </w:p>
    <w:p w14:paraId="799DB9BF" w14:textId="77777777" w:rsidR="000B67EF" w:rsidRDefault="00E0421D" w:rsidP="00E913DB">
      <w:pPr>
        <w:rPr>
          <w:rFonts w:ascii="Times New Roman" w:hAnsi="Times New Roman" w:cs="Times New Roman"/>
          <w:sz w:val="20"/>
          <w:szCs w:val="20"/>
        </w:rPr>
      </w:pPr>
      <w:r>
        <w:rPr>
          <w:rFonts w:ascii="Times New Roman" w:hAnsi="Times New Roman" w:cs="Times New Roman"/>
          <w:sz w:val="20"/>
          <w:szCs w:val="20"/>
        </w:rPr>
        <w:tab/>
      </w:r>
      <w:r w:rsidR="00755EC1">
        <w:rPr>
          <w:rFonts w:ascii="Times New Roman" w:hAnsi="Times New Roman" w:cs="Times New Roman"/>
          <w:sz w:val="20"/>
          <w:szCs w:val="20"/>
        </w:rPr>
        <w:t xml:space="preserve">Actually, </w:t>
      </w:r>
      <w:r w:rsidR="009D27E4">
        <w:rPr>
          <w:rFonts w:ascii="Times New Roman" w:hAnsi="Times New Roman" w:cs="Times New Roman"/>
          <w:sz w:val="20"/>
          <w:szCs w:val="20"/>
        </w:rPr>
        <w:t>the sensing data at different road segment</w:t>
      </w:r>
      <w:ins w:id="201" w:author="Microsoft Office 用户" w:date="2018-01-29T20:57:00Z">
        <w:r w:rsidR="00B053B9">
          <w:rPr>
            <w:rFonts w:ascii="Times New Roman" w:hAnsi="Times New Roman" w:cs="Times New Roman"/>
            <w:sz w:val="20"/>
            <w:szCs w:val="20"/>
          </w:rPr>
          <w:t>s</w:t>
        </w:r>
      </w:ins>
      <w:r w:rsidR="009D27E4">
        <w:rPr>
          <w:rFonts w:ascii="Times New Roman" w:hAnsi="Times New Roman" w:cs="Times New Roman"/>
          <w:sz w:val="20"/>
          <w:szCs w:val="20"/>
        </w:rPr>
        <w:t xml:space="preserve"> and at a different period time may have vary</w:t>
      </w:r>
      <w:r w:rsidR="00322EE4">
        <w:rPr>
          <w:rFonts w:ascii="Times New Roman" w:hAnsi="Times New Roman" w:cs="Times New Roman"/>
          <w:sz w:val="20"/>
          <w:szCs w:val="20"/>
        </w:rPr>
        <w:t>ing</w:t>
      </w:r>
      <w:r w:rsidR="009D27E4">
        <w:rPr>
          <w:rFonts w:ascii="Times New Roman" w:hAnsi="Times New Roman" w:cs="Times New Roman"/>
          <w:sz w:val="20"/>
          <w:szCs w:val="20"/>
        </w:rPr>
        <w:t xml:space="preserve"> importance degree, </w:t>
      </w:r>
      <w:r w:rsidR="00815F9B">
        <w:rPr>
          <w:rFonts w:ascii="Times New Roman" w:hAnsi="Times New Roman" w:cs="Times New Roman"/>
          <w:sz w:val="20"/>
          <w:szCs w:val="20"/>
        </w:rPr>
        <w:t>such as we are more interested in hotspot</w:t>
      </w:r>
      <w:r w:rsidR="009A7060">
        <w:rPr>
          <w:rFonts w:ascii="Times New Roman" w:hAnsi="Times New Roman" w:cs="Times New Roman"/>
          <w:sz w:val="20"/>
          <w:szCs w:val="20"/>
        </w:rPr>
        <w:t xml:space="preserve"> with high traffic flow</w:t>
      </w:r>
      <w:r w:rsidR="00483F24">
        <w:rPr>
          <w:rFonts w:ascii="Times New Roman" w:hAnsi="Times New Roman" w:cs="Times New Roman"/>
          <w:sz w:val="20"/>
          <w:szCs w:val="20"/>
        </w:rPr>
        <w:t xml:space="preserve"> in the morning rush hour</w:t>
      </w:r>
      <w:r w:rsidR="009A7060">
        <w:rPr>
          <w:rFonts w:ascii="Times New Roman" w:hAnsi="Times New Roman" w:cs="Times New Roman"/>
          <w:sz w:val="20"/>
          <w:szCs w:val="20"/>
        </w:rPr>
        <w:t xml:space="preserve">. For this reason, </w:t>
      </w:r>
      <w:r w:rsidR="009A7060">
        <w:rPr>
          <w:rFonts w:ascii="Times New Roman" w:eastAsia="宋体" w:hAnsi="Times New Roman" w:cs="Times New Roman"/>
          <w:sz w:val="20"/>
          <w:szCs w:val="20"/>
        </w:rPr>
        <w:t xml:space="preserve">we introduce priority power to indicate the relative </w:t>
      </w:r>
      <w:r w:rsidR="00BB2727">
        <w:rPr>
          <w:rFonts w:ascii="Times New Roman" w:eastAsia="宋体" w:hAnsi="Times New Roman" w:cs="Times New Roman"/>
          <w:sz w:val="20"/>
          <w:szCs w:val="20"/>
        </w:rPr>
        <w:t xml:space="preserve">importance of each road segment </w:t>
      </w:r>
      <w:r w:rsidR="00BB2727">
        <w:rPr>
          <w:rFonts w:ascii="Times New Roman" w:hAnsi="Times New Roman" w:cs="Times New Roman"/>
          <w:sz w:val="20"/>
          <w:szCs w:val="20"/>
        </w:rPr>
        <w:t xml:space="preserve">where </w:t>
      </w:r>
      <w:r w:rsidR="009A7060">
        <w:rPr>
          <w:rFonts w:ascii="Times New Roman" w:hAnsi="Times New Roman" w:cs="Times New Roman"/>
          <w:sz w:val="20"/>
          <w:szCs w:val="20"/>
        </w:rPr>
        <w:t xml:space="preserve">the higher priority </w:t>
      </w:r>
      <w:r w:rsidR="00985F42">
        <w:rPr>
          <w:rFonts w:ascii="Times New Roman" w:hAnsi="Times New Roman" w:cs="Times New Roman"/>
          <w:sz w:val="20"/>
          <w:szCs w:val="20"/>
        </w:rPr>
        <w:t>a</w:t>
      </w:r>
      <w:r w:rsidR="009A7060">
        <w:rPr>
          <w:rFonts w:ascii="Times New Roman" w:hAnsi="Times New Roman" w:cs="Times New Roman"/>
          <w:sz w:val="20"/>
          <w:szCs w:val="20"/>
        </w:rPr>
        <w:t xml:space="preserve"> </w:t>
      </w:r>
      <w:r w:rsidR="00985F42">
        <w:rPr>
          <w:rFonts w:ascii="Times New Roman" w:hAnsi="Times New Roman" w:cs="Times New Roman"/>
          <w:sz w:val="20"/>
          <w:szCs w:val="20"/>
        </w:rPr>
        <w:t xml:space="preserve">vehicle is more likely to be selected to join in crowd-sensing. </w:t>
      </w:r>
      <w:r w:rsidR="00483F24">
        <w:rPr>
          <w:rFonts w:ascii="Times New Roman" w:hAnsi="Times New Roman" w:cs="Times New Roman"/>
          <w:sz w:val="20"/>
          <w:szCs w:val="20"/>
        </w:rPr>
        <w:t xml:space="preserve">Through analyzing historical data, it is easy to acquire </w:t>
      </w:r>
      <w:r w:rsidR="00E64E65">
        <w:rPr>
          <w:rFonts w:ascii="Times New Roman" w:hAnsi="Times New Roman" w:cs="Times New Roman"/>
          <w:sz w:val="20"/>
          <w:szCs w:val="20"/>
        </w:rPr>
        <w:t>t</w:t>
      </w:r>
      <w:r w:rsidR="00E64E65" w:rsidRPr="00E64E65">
        <w:rPr>
          <w:rFonts w:ascii="Times New Roman" w:hAnsi="Times New Roman" w:cs="Times New Roman"/>
          <w:sz w:val="20"/>
          <w:szCs w:val="20"/>
        </w:rPr>
        <w:t>raffic </w:t>
      </w:r>
      <w:r w:rsidR="00E64E65">
        <w:rPr>
          <w:rFonts w:ascii="Times New Roman" w:hAnsi="Times New Roman" w:cs="Times New Roman"/>
          <w:sz w:val="20"/>
          <w:szCs w:val="20"/>
        </w:rPr>
        <w:t>p</w:t>
      </w:r>
      <w:r w:rsidR="00E64E65" w:rsidRPr="00E64E65">
        <w:rPr>
          <w:rFonts w:ascii="Times New Roman" w:hAnsi="Times New Roman" w:cs="Times New Roman"/>
          <w:sz w:val="20"/>
          <w:szCs w:val="20"/>
        </w:rPr>
        <w:t>erformance </w:t>
      </w:r>
      <w:r w:rsidR="00E64E65">
        <w:rPr>
          <w:rFonts w:ascii="Times New Roman" w:hAnsi="Times New Roman" w:cs="Times New Roman"/>
          <w:sz w:val="20"/>
          <w:szCs w:val="20"/>
        </w:rPr>
        <w:t>i</w:t>
      </w:r>
      <w:r w:rsidR="00E64E65" w:rsidRPr="00E64E65">
        <w:rPr>
          <w:rFonts w:ascii="Times New Roman" w:hAnsi="Times New Roman" w:cs="Times New Roman"/>
          <w:sz w:val="20"/>
          <w:szCs w:val="20"/>
        </w:rPr>
        <w:t>ndex</w:t>
      </w:r>
      <w:r w:rsidR="00E64E65">
        <w:rPr>
          <w:rFonts w:ascii="Times New Roman" w:hAnsi="Times New Roman" w:cs="Times New Roman"/>
          <w:sz w:val="20"/>
          <w:szCs w:val="20"/>
        </w:rPr>
        <w:t xml:space="preserve"> (TPI)</w:t>
      </w:r>
      <w:r w:rsidR="00483F24">
        <w:rPr>
          <w:rFonts w:ascii="Times New Roman" w:hAnsi="Times New Roman" w:cs="Times New Roman"/>
          <w:sz w:val="20"/>
          <w:szCs w:val="20"/>
        </w:rPr>
        <w:t xml:space="preserve"> of each road segment</w:t>
      </w:r>
      <w:r w:rsidR="000B67EF">
        <w:rPr>
          <w:rFonts w:ascii="Times New Roman" w:hAnsi="Times New Roman" w:cs="Times New Roman"/>
          <w:sz w:val="20"/>
          <w:szCs w:val="20"/>
        </w:rPr>
        <w:t>. Let</w:t>
      </w:r>
      <w:r w:rsidR="00483F24">
        <w:rPr>
          <w:rFonts w:ascii="Times New Roman" w:hAnsi="Times New Roman" w:cs="Times New Roman"/>
          <w:sz w:val="20"/>
          <w:szCs w:val="20"/>
        </w:rPr>
        <w:t xml:space="preserve"> </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oMath>
      <w:r w:rsidR="000B67EF">
        <w:rPr>
          <w:rFonts w:ascii="Times New Roman" w:hAnsi="Times New Roman" w:cs="Times New Roman" w:hint="eastAsia"/>
          <w:sz w:val="20"/>
          <w:szCs w:val="20"/>
        </w:rPr>
        <w:t xml:space="preserve"> denote the</w:t>
      </w:r>
      <w:r w:rsidR="00E64E65">
        <w:rPr>
          <w:rFonts w:ascii="Times New Roman" w:hAnsi="Times New Roman" w:cs="Times New Roman"/>
          <w:sz w:val="20"/>
          <w:szCs w:val="20"/>
        </w:rPr>
        <w:t xml:space="preserve"> </w:t>
      </w:r>
      <w:bookmarkStart w:id="202" w:name="OLE_LINK1"/>
      <w:bookmarkStart w:id="203" w:name="OLE_LINK2"/>
      <w:r w:rsidR="00E64E65">
        <w:rPr>
          <w:rFonts w:ascii="Times New Roman" w:hAnsi="Times New Roman" w:cs="Times New Roman"/>
          <w:sz w:val="20"/>
          <w:szCs w:val="20"/>
        </w:rPr>
        <w:t>TPI</w:t>
      </w:r>
      <w:bookmarkEnd w:id="202"/>
      <w:bookmarkEnd w:id="203"/>
      <w:r w:rsidR="000B67EF">
        <w:rPr>
          <w:rFonts w:ascii="Times New Roman" w:hAnsi="Times New Roman" w:cs="Times New Roman" w:hint="eastAsia"/>
          <w:sz w:val="20"/>
          <w:szCs w:val="20"/>
        </w:rPr>
        <w:t xml:space="preserve"> of </w:t>
      </w:r>
      <m:oMath>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m:t>
        </m:r>
      </m:oMath>
      <w:r w:rsidR="000B67EF">
        <w:rPr>
          <w:rFonts w:ascii="Times New Roman" w:hAnsi="Times New Roman" w:cs="Times New Roman" w:hint="eastAsia"/>
          <w:sz w:val="20"/>
          <w:szCs w:val="20"/>
        </w:rPr>
        <w:t xml:space="preserve"> at </w:t>
      </w:r>
      <w:r w:rsidR="000B67EF">
        <w:rPr>
          <w:rFonts w:ascii="Times New Roman" w:hAnsi="Times New Roman" w:cs="Times New Roman"/>
          <w:sz w:val="20"/>
          <w:szCs w:val="20"/>
        </w:rPr>
        <w:t>a specific</w:t>
      </w:r>
      <w:r w:rsidR="000B67EF">
        <w:rPr>
          <w:rFonts w:ascii="Times New Roman" w:hAnsi="Times New Roman" w:cs="Times New Roman" w:hint="eastAsia"/>
          <w:sz w:val="20"/>
          <w:szCs w:val="20"/>
        </w:rPr>
        <w:t xml:space="preserve"> </w:t>
      </w:r>
      <w:r w:rsidR="000B67EF">
        <w:rPr>
          <w:rFonts w:ascii="Times New Roman" w:hAnsi="Times New Roman" w:cs="Times New Roman"/>
          <w:sz w:val="20"/>
          <w:szCs w:val="20"/>
        </w:rPr>
        <w:t xml:space="preserve">time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oMath>
      <w:r w:rsidR="000B67EF">
        <w:rPr>
          <w:rFonts w:ascii="Times New Roman" w:hAnsi="Times New Roman" w:cs="Times New Roman"/>
          <w:sz w:val="20"/>
          <w:szCs w:val="20"/>
        </w:rPr>
        <w:t xml:space="preserve">, which is assumed known and normalized between 0 and 1, e.g. </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ϵ(0,1]</m:t>
        </m:r>
      </m:oMath>
      <w:r w:rsidR="000B67EF">
        <w:rPr>
          <w:rFonts w:ascii="Times New Roman" w:hAnsi="Times New Roman" w:cs="Times New Roman" w:hint="eastAsia"/>
          <w:sz w:val="20"/>
          <w:szCs w:val="20"/>
        </w:rPr>
        <w:t>.</w:t>
      </w:r>
      <w:r w:rsidR="005B6C16">
        <w:rPr>
          <w:rFonts w:ascii="Times New Roman" w:hAnsi="Times New Roman" w:cs="Times New Roman"/>
          <w:sz w:val="20"/>
          <w:szCs w:val="20"/>
        </w:rPr>
        <w:t xml:space="preserve"> With the </w:t>
      </w:r>
      <w:r w:rsidR="00E64E65">
        <w:rPr>
          <w:rFonts w:ascii="Times New Roman" w:hAnsi="Times New Roman" w:cs="Times New Roman"/>
          <w:sz w:val="20"/>
          <w:szCs w:val="20"/>
        </w:rPr>
        <w:t>TPI</w:t>
      </w:r>
      <w:r w:rsidR="005B6C16">
        <w:rPr>
          <w:rFonts w:ascii="Times New Roman" w:hAnsi="Times New Roman" w:cs="Times New Roman"/>
          <w:sz w:val="20"/>
          <w:szCs w:val="20"/>
        </w:rPr>
        <w:t xml:space="preserve"> we define priority power</w:t>
      </w:r>
      <w:ins w:id="204" w:author="Microsoft Office 用户" w:date="2018-01-29T20:59:00Z">
        <w:r w:rsidR="00B053B9">
          <w:rPr>
            <w:rFonts w:ascii="Times New Roman" w:hAnsi="Times New Roman" w:cs="Times New Roman"/>
            <w:sz w:val="20"/>
            <w:szCs w:val="20"/>
          </w:rPr>
          <w:t xml:space="preserve"> as follow:</w:t>
        </w:r>
      </w:ins>
      <w:del w:id="205" w:author="Microsoft Office 用户" w:date="2018-01-29T20:59:00Z">
        <w:r w:rsidR="005B6C16" w:rsidDel="00B053B9">
          <w:rPr>
            <w:rFonts w:ascii="Times New Roman" w:hAnsi="Times New Roman" w:cs="Times New Roman"/>
            <w:sz w:val="20"/>
            <w:szCs w:val="20"/>
          </w:rPr>
          <w:delText>.</w:delText>
        </w:r>
      </w:del>
    </w:p>
    <w:p w14:paraId="32EBD830" w14:textId="77777777" w:rsidR="000B67EF" w:rsidRDefault="000B67EF" w:rsidP="000B67EF">
      <w:pPr>
        <w:rPr>
          <w:rFonts w:ascii="Times New Roman" w:eastAsia="宋体" w:hAnsi="Times New Roman" w:cs="Times New Roman"/>
          <w:sz w:val="20"/>
          <w:szCs w:val="20"/>
        </w:rPr>
      </w:pPr>
      <w:r w:rsidRPr="00584B70">
        <w:rPr>
          <w:rFonts w:ascii="Times New Roman" w:hAnsi="Times New Roman" w:cs="Times New Roman"/>
          <w:b/>
          <w:sz w:val="20"/>
          <w:szCs w:val="20"/>
        </w:rPr>
        <w:t xml:space="preserve">Definition 4: Priority Power (PP) </w:t>
      </w:r>
      <w:r>
        <w:rPr>
          <w:rFonts w:ascii="Times New Roman" w:hAnsi="Times New Roman" w:cs="Times New Roman"/>
          <w:sz w:val="20"/>
          <w:szCs w:val="20"/>
        </w:rPr>
        <w:t xml:space="preserve">is the importance of a road segment in a crowd-sensing period time, which is a function of  </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oMath>
      <w:r>
        <w:rPr>
          <w:rFonts w:ascii="Times New Roman" w:hAnsi="Times New Roman" w:cs="Times New Roman" w:hint="eastAsia"/>
          <w:sz w:val="20"/>
          <w:szCs w:val="20"/>
        </w:rPr>
        <w:t xml:space="preserve"> defined as </w:t>
      </w:r>
      <m:oMath>
        <m:sSubSup>
          <m:sSubSupPr>
            <m:ctrlPr>
              <w:rPr>
                <w:rFonts w:ascii="Cambria Math" w:hAnsi="Cambria Math" w:cs="Times New Roman"/>
                <w:sz w:val="20"/>
                <w:szCs w:val="20"/>
              </w:rPr>
            </m:ctrlPr>
          </m:sSubSupPr>
          <m:e>
            <m:r>
              <w:rPr>
                <w:rFonts w:ascii="Cambria Math" w:hAnsi="Cambria Math" w:cs="Times New Roman"/>
                <w:sz w:val="20"/>
                <w:szCs w:val="20"/>
              </w:rPr>
              <m:t>W</m:t>
            </m:r>
          </m:e>
          <m:sub>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sub>
          <m:sup>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up>
        </m:sSubSup>
        <m:d>
          <m:dPr>
            <m:ctrlPr>
              <w:rPr>
                <w:rFonts w:ascii="Cambria Math" w:hAnsi="Cambria Math" w:cs="Times New Roman"/>
                <w:i/>
                <w:sz w:val="20"/>
                <w:szCs w:val="20"/>
              </w:rPr>
            </m:ctrlPr>
          </m:dPr>
          <m:e>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ctrlPr>
              <w:rPr>
                <w:rFonts w:ascii="Cambria Math" w:eastAsia="宋体" w:hAnsi="Cambria Math" w:cs="Times New Roman"/>
                <w:i/>
                <w:sz w:val="20"/>
                <w:szCs w:val="20"/>
              </w:rPr>
            </m:ctrlPr>
          </m:e>
        </m:d>
      </m:oMath>
      <w:r w:rsidR="00584B70">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So </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oMath>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thus the first order derivative of </w:t>
      </w:r>
      <w:r>
        <w:rPr>
          <w:rFonts w:ascii="Times New Roman" w:hAnsi="Times New Roman" w:cs="Times New Roman" w:hint="eastAsia"/>
          <w:sz w:val="20"/>
          <w:szCs w:val="20"/>
        </w:rPr>
        <w:t xml:space="preserve"> </w:t>
      </w:r>
      <m:oMath>
        <m:sSubSup>
          <m:sSubSupPr>
            <m:ctrlPr>
              <w:rPr>
                <w:rFonts w:ascii="Cambria Math" w:hAnsi="Cambria Math" w:cs="Times New Roman"/>
                <w:sz w:val="20"/>
                <w:szCs w:val="20"/>
              </w:rPr>
            </m:ctrlPr>
          </m:sSubSupPr>
          <m:e>
            <m:r>
              <w:rPr>
                <w:rFonts w:ascii="Cambria Math" w:hAnsi="Cambria Math" w:cs="Times New Roman"/>
                <w:sz w:val="20"/>
                <w:szCs w:val="20"/>
              </w:rPr>
              <m:t>W</m:t>
            </m:r>
          </m:e>
          <m:sub>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sub>
          <m:sup>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up>
        </m:sSubSup>
        <m:r>
          <w:rPr>
            <w:rFonts w:ascii="Cambria Math"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m:t>
        </m:r>
      </m:oMath>
      <w:r>
        <w:rPr>
          <w:rFonts w:ascii="Times New Roman" w:eastAsia="宋体" w:hAnsi="Times New Roman" w:cs="Times New Roman" w:hint="eastAsia"/>
          <w:sz w:val="20"/>
          <w:szCs w:val="20"/>
        </w:rPr>
        <w:t xml:space="preserve"> satisfies:</w:t>
      </w:r>
    </w:p>
    <w:p w14:paraId="1CD17066" w14:textId="77777777" w:rsidR="000B67EF" w:rsidRDefault="00233DF6" w:rsidP="00E94ADE">
      <w:pPr>
        <w:wordWrap w:val="0"/>
        <w:jc w:val="right"/>
        <w:rPr>
          <w:rFonts w:ascii="Times New Roman" w:eastAsia="宋体" w:hAnsi="Times New Roman" w:cs="Times New Roman"/>
          <w:sz w:val="20"/>
          <w:szCs w:val="20"/>
        </w:rPr>
      </w:pPr>
      <m:oMath>
        <m:f>
          <m:fPr>
            <m:ctrlPr>
              <w:rPr>
                <w:rFonts w:ascii="Cambria Math" w:eastAsia="宋体" w:hAnsi="Cambria Math" w:cs="Times New Roman"/>
                <w:sz w:val="20"/>
                <w:szCs w:val="20"/>
              </w:rPr>
            </m:ctrlPr>
          </m:fPr>
          <m:num>
            <m:r>
              <w:rPr>
                <w:rFonts w:ascii="Cambria Math" w:eastAsia="宋体" w:hAnsi="Cambria Math" w:cs="Times New Roman"/>
                <w:sz w:val="20"/>
                <w:szCs w:val="20"/>
              </w:rPr>
              <m:t>d</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num>
          <m:den>
            <m:r>
              <w:rPr>
                <w:rFonts w:ascii="Cambria Math" w:eastAsia="宋体" w:hAnsi="Cambria Math" w:cs="Times New Roman"/>
                <w:sz w:val="20"/>
                <w:szCs w:val="20"/>
              </w:rPr>
              <m:t>d</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den>
        </m:f>
        <m:r>
          <w:rPr>
            <w:rFonts w:ascii="Cambria Math" w:eastAsia="宋体" w:hAnsi="Cambria Math" w:cs="Times New Roman"/>
            <w:sz w:val="20"/>
            <w:szCs w:val="20"/>
          </w:rPr>
          <m:t>&gt;0</m:t>
        </m:r>
      </m:oMath>
      <w:r w:rsidR="00E94ADE">
        <w:rPr>
          <w:rFonts w:ascii="Times New Roman" w:eastAsia="宋体" w:hAnsi="Times New Roman" w:cs="Times New Roman" w:hint="eastAsia"/>
          <w:sz w:val="20"/>
          <w:szCs w:val="20"/>
        </w:rPr>
        <w:t xml:space="preserve">  </w:t>
      </w:r>
      <w:r w:rsidR="00E94ADE">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E94ADE">
        <w:rPr>
          <w:rFonts w:ascii="Times New Roman" w:eastAsia="宋体" w:hAnsi="Times New Roman" w:cs="Times New Roman"/>
          <w:sz w:val="20"/>
          <w:szCs w:val="20"/>
        </w:rPr>
        <w:t xml:space="preserve">      </w:t>
      </w:r>
      <w:r w:rsidR="00E94ADE">
        <w:rPr>
          <w:rFonts w:ascii="Times New Roman" w:eastAsia="宋体" w:hAnsi="Times New Roman" w:cs="Times New Roman" w:hint="eastAsia"/>
          <w:sz w:val="20"/>
          <w:szCs w:val="20"/>
        </w:rPr>
        <w:t>(</w:t>
      </w:r>
      <w:r w:rsidR="0085745E">
        <w:rPr>
          <w:rFonts w:ascii="Times New Roman" w:eastAsia="宋体" w:hAnsi="Times New Roman" w:cs="Times New Roman"/>
          <w:sz w:val="20"/>
          <w:szCs w:val="20"/>
        </w:rPr>
        <w:t>10</w:t>
      </w:r>
      <w:r w:rsidR="00E94ADE">
        <w:rPr>
          <w:rFonts w:ascii="Times New Roman" w:eastAsia="宋体" w:hAnsi="Times New Roman" w:cs="Times New Roman" w:hint="eastAsia"/>
          <w:sz w:val="20"/>
          <w:szCs w:val="20"/>
        </w:rPr>
        <w:t>)</w:t>
      </w:r>
    </w:p>
    <w:p w14:paraId="29D1AD0E" w14:textId="77777777" w:rsidR="000B67EF" w:rsidRDefault="000B67EF" w:rsidP="00584B70">
      <w:p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t>Therefore, priority power is expressed as follows:</w:t>
      </w:r>
    </w:p>
    <w:p w14:paraId="6BE8CE2C" w14:textId="77777777" w:rsidR="000E4B8D" w:rsidRDefault="00233DF6" w:rsidP="00E94ADE">
      <w:pPr>
        <w:wordWrap w:val="0"/>
        <w:jc w:val="right"/>
        <w:rPr>
          <w:rFonts w:ascii="Times New Roman" w:hAnsi="Times New Roman" w:cs="Times New Roman"/>
          <w:sz w:val="20"/>
          <w:szCs w:val="20"/>
        </w:rPr>
      </w:p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=lo</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g</m:t>
            </m:r>
          </m:e>
          <m:sub>
            <m:r>
              <w:rPr>
                <w:rFonts w:ascii="Cambria Math" w:eastAsia="宋体" w:hAnsi="Cambria Math" w:cs="Times New Roman"/>
                <w:sz w:val="20"/>
                <w:szCs w:val="20"/>
              </w:rPr>
              <m:t>2</m:t>
            </m:r>
          </m:sub>
        </m:sSub>
        <m:r>
          <w:rPr>
            <w:rFonts w:ascii="Cambria Math" w:eastAsia="宋体" w:hAnsi="Cambria Math" w:cs="Times New Roman"/>
            <w:sz w:val="20"/>
            <w:szCs w:val="20"/>
          </w:rPr>
          <m:t>(1+</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m:t>
        </m:r>
      </m:oMath>
      <w:r w:rsidR="00E94ADE">
        <w:rPr>
          <w:rFonts w:ascii="Times New Roman" w:hAnsi="Times New Roman" w:cs="Times New Roman" w:hint="eastAsia"/>
          <w:sz w:val="20"/>
          <w:szCs w:val="20"/>
        </w:rPr>
        <w:t xml:space="preserve">  </w:t>
      </w:r>
      <w:r w:rsidR="00E94ADE">
        <w:rPr>
          <w:rFonts w:ascii="Times New Roman" w:hAnsi="Times New Roman" w:cs="Times New Roman"/>
          <w:sz w:val="20"/>
          <w:szCs w:val="20"/>
        </w:rPr>
        <w:t xml:space="preserve">  </w:t>
      </w:r>
      <w:r w:rsidR="0060757F">
        <w:rPr>
          <w:rFonts w:ascii="Times New Roman" w:hAnsi="Times New Roman" w:cs="Times New Roman"/>
          <w:sz w:val="20"/>
          <w:szCs w:val="20"/>
        </w:rPr>
        <w:t xml:space="preserve">                     </w:t>
      </w:r>
      <w:r w:rsidR="00E94ADE">
        <w:rPr>
          <w:rFonts w:ascii="Times New Roman" w:hAnsi="Times New Roman" w:cs="Times New Roman"/>
          <w:sz w:val="20"/>
          <w:szCs w:val="20"/>
        </w:rPr>
        <w:t xml:space="preserve"> </w:t>
      </w:r>
      <w:r w:rsidR="0060757F">
        <w:rPr>
          <w:rFonts w:ascii="Times New Roman" w:hAnsi="Times New Roman" w:cs="Times New Roman"/>
          <w:sz w:val="20"/>
          <w:szCs w:val="20"/>
        </w:rPr>
        <w:t xml:space="preserve">  </w:t>
      </w:r>
      <w:r w:rsidR="00E94ADE">
        <w:rPr>
          <w:rFonts w:ascii="Times New Roman" w:hAnsi="Times New Roman" w:cs="Times New Roman"/>
          <w:sz w:val="20"/>
          <w:szCs w:val="20"/>
        </w:rPr>
        <w:t xml:space="preserve"> </w:t>
      </w:r>
      <w:r w:rsidR="00E94ADE">
        <w:rPr>
          <w:rFonts w:ascii="Times New Roman" w:hAnsi="Times New Roman" w:cs="Times New Roman" w:hint="eastAsia"/>
          <w:sz w:val="20"/>
          <w:szCs w:val="20"/>
        </w:rPr>
        <w:t>(</w:t>
      </w:r>
      <w:r w:rsidR="0085745E">
        <w:rPr>
          <w:rFonts w:ascii="Times New Roman" w:hAnsi="Times New Roman" w:cs="Times New Roman"/>
          <w:sz w:val="20"/>
          <w:szCs w:val="20"/>
        </w:rPr>
        <w:t>11</w:t>
      </w:r>
      <w:r w:rsidR="00E94ADE">
        <w:rPr>
          <w:rFonts w:ascii="Times New Roman" w:hAnsi="Times New Roman" w:cs="Times New Roman" w:hint="eastAsia"/>
          <w:sz w:val="20"/>
          <w:szCs w:val="20"/>
        </w:rPr>
        <w:t>)</w:t>
      </w:r>
    </w:p>
    <w:p w14:paraId="5D3A50E3" w14:textId="77777777" w:rsidR="002C08E0" w:rsidRDefault="000E4B8D" w:rsidP="00A5619B">
      <w:pPr>
        <w:ind w:firstLine="420"/>
        <w:rPr>
          <w:rFonts w:ascii="Times New Roman" w:hAnsi="Times New Roman" w:cs="Times New Roman"/>
          <w:sz w:val="20"/>
          <w:szCs w:val="20"/>
        </w:rPr>
      </w:pPr>
      <w:r>
        <w:rPr>
          <w:rFonts w:ascii="Times New Roman" w:hAnsi="Times New Roman" w:cs="Times New Roman" w:hint="eastAsia"/>
          <w:sz w:val="20"/>
          <w:szCs w:val="20"/>
        </w:rPr>
        <w:t>With the priority power</w:t>
      </w:r>
      <w:r>
        <w:rPr>
          <w:rFonts w:ascii="Times New Roman" w:hAnsi="Times New Roman" w:cs="Times New Roman"/>
          <w:sz w:val="20"/>
          <w:szCs w:val="20"/>
        </w:rPr>
        <w:t>, the STC can be re</w:t>
      </w:r>
      <w:r w:rsidR="007F1B6B">
        <w:rPr>
          <w:rFonts w:ascii="Times New Roman" w:hAnsi="Times New Roman" w:cs="Times New Roman"/>
          <w:sz w:val="20"/>
          <w:szCs w:val="20"/>
        </w:rPr>
        <w:t>defined</w:t>
      </w:r>
      <w:r>
        <w:rPr>
          <w:rFonts w:ascii="Times New Roman" w:hAnsi="Times New Roman" w:cs="Times New Roman"/>
          <w:sz w:val="20"/>
          <w:szCs w:val="20"/>
        </w:rPr>
        <w:t xml:space="preserve"> </w:t>
      </w:r>
      <w:r w:rsidR="007F1B6B">
        <w:rPr>
          <w:rFonts w:ascii="Times New Roman" w:hAnsi="Times New Roman" w:cs="Times New Roman"/>
          <w:sz w:val="20"/>
          <w:szCs w:val="20"/>
        </w:rPr>
        <w:t>as,</w:t>
      </w:r>
    </w:p>
    <w:p w14:paraId="213E0BAE" w14:textId="77777777" w:rsidR="000E4B8D" w:rsidRDefault="007F1B6B" w:rsidP="0060757F">
      <w:pPr>
        <w:wordWrap w:val="0"/>
        <w:jc w:val="right"/>
        <w:rPr>
          <w:rFonts w:ascii="Times New Roman" w:eastAsia="宋体" w:hAnsi="Times New Roman" w:cs="Times New Roman"/>
          <w:sz w:val="20"/>
          <w:szCs w:val="20"/>
        </w:rPr>
      </w:pPr>
      <m:oMath>
        <m:r>
          <m:rPr>
            <m:sty m:val="p"/>
          </m:rPr>
          <w:rPr>
            <w:rFonts w:ascii="Cambria Math" w:hAnsi="Cambria Math" w:cs="Times New Roman"/>
            <w:sz w:val="20"/>
            <w:szCs w:val="20"/>
          </w:rPr>
          <w:lastRenderedPageBreak/>
          <m:t>σ</m:t>
        </m:r>
        <m:d>
          <m:dPr>
            <m:ctrlPr>
              <w:rPr>
                <w:rFonts w:ascii="Cambria Math" w:eastAsia="宋体" w:hAnsi="Cambria Math" w:cs="Times New Roman"/>
                <w:sz w:val="20"/>
                <w:szCs w:val="20"/>
              </w:rPr>
            </m:ctrlPr>
          </m:dPr>
          <m:e>
            <m:r>
              <m:rPr>
                <m:sty m:val="p"/>
              </m:rPr>
              <w:rPr>
                <w:rFonts w:ascii="Cambria Math" w:eastAsia="宋体" w:hAnsi="Cambria Math" w:cs="Times New Roman"/>
                <w:sz w:val="20"/>
                <w:szCs w:val="20"/>
              </w:rPr>
              <m:t>Ω</m:t>
            </m:r>
          </m:e>
        </m:d>
        <m:r>
          <m:rPr>
            <m:sty m:val="p"/>
          </m:rPr>
          <w:rPr>
            <w:rFonts w:ascii="Cambria Math" w:eastAsia="宋体" w:hAnsi="Cambria Math" w:cs="Times New Roman"/>
            <w:sz w:val="20"/>
            <w:szCs w:val="20"/>
          </w:rPr>
          <m:t>=</m:t>
        </m:r>
        <m:nary>
          <m:naryPr>
            <m:chr m:val="∑"/>
            <m:limLoc m:val="undOvr"/>
            <m:supHide m:val="1"/>
            <m:ctrlPr>
              <w:rPr>
                <w:rFonts w:ascii="Cambria Math" w:eastAsia="宋体" w:hAnsi="Cambria Math" w:cs="Times New Roman"/>
                <w:sz w:val="20"/>
                <w:szCs w:val="20"/>
              </w:rPr>
            </m:ctrlPr>
          </m:naryPr>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r>
              <w:rPr>
                <w:rFonts w:ascii="Cambria Math" w:eastAsia="宋体" w:hAnsi="Cambria Math" w:cs="Times New Roman"/>
                <w:sz w:val="20"/>
                <w:szCs w:val="20"/>
              </w:rPr>
              <m:t>∈T</m:t>
            </m:r>
          </m:sub>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r>
                  <w:rPr>
                    <w:rFonts w:ascii="Cambria Math" w:eastAsia="宋体" w:hAnsi="Cambria Math" w:cs="Times New Roman"/>
                    <w:sz w:val="20"/>
                    <w:szCs w:val="20"/>
                  </w:rPr>
                  <m:t>∈</m:t>
                </m:r>
                <m:r>
                  <m:rPr>
                    <m:sty m:val="p"/>
                  </m:rPr>
                  <w:rPr>
                    <w:rFonts w:ascii="Cambria Math" w:eastAsia="宋体" w:hAnsi="Cambria Math" w:cs="Times New Roman"/>
                    <w:sz w:val="20"/>
                    <w:szCs w:val="20"/>
                  </w:rPr>
                  <m:t>Ω</m:t>
                </m:r>
                <m:r>
                  <w:rPr>
                    <w:rFonts w:ascii="Cambria Math" w:eastAsia="宋体" w:hAnsi="Cambria Math" w:cs="Times New Roman"/>
                    <w:sz w:val="20"/>
                    <w:szCs w:val="20"/>
                  </w:rPr>
                  <m:t xml:space="preserve"> </m:t>
                </m:r>
              </m:sub>
            </m:sSub>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m:t>
            </m:r>
          </m:e>
        </m:nary>
      </m:oMath>
      <w:r w:rsidR="00E94ADE">
        <w:rPr>
          <w:rFonts w:ascii="Times New Roman" w:eastAsia="宋体" w:hAnsi="Times New Roman" w:cs="Times New Roman" w:hint="eastAsia"/>
          <w:sz w:val="20"/>
          <w:szCs w:val="20"/>
        </w:rPr>
        <w:t xml:space="preserve"> </w:t>
      </w:r>
      <w:r w:rsidR="0060757F">
        <w:rPr>
          <w:rFonts w:ascii="Times New Roman" w:eastAsia="宋体" w:hAnsi="Times New Roman" w:cs="Times New Roman"/>
          <w:sz w:val="20"/>
          <w:szCs w:val="20"/>
        </w:rPr>
        <w:t xml:space="preserve">                  </w:t>
      </w:r>
      <w:r w:rsidR="00E94ADE">
        <w:rPr>
          <w:rFonts w:ascii="Times New Roman" w:eastAsia="宋体" w:hAnsi="Times New Roman" w:cs="Times New Roman" w:hint="eastAsia"/>
          <w:sz w:val="20"/>
          <w:szCs w:val="20"/>
        </w:rPr>
        <w:t>(</w:t>
      </w:r>
      <w:r w:rsidR="0085745E">
        <w:rPr>
          <w:rFonts w:ascii="Times New Roman" w:eastAsia="宋体" w:hAnsi="Times New Roman" w:cs="Times New Roman"/>
          <w:sz w:val="20"/>
          <w:szCs w:val="20"/>
        </w:rPr>
        <w:t>12</w:t>
      </w:r>
      <w:r w:rsidR="00E94ADE">
        <w:rPr>
          <w:rFonts w:ascii="Times New Roman" w:eastAsia="宋体" w:hAnsi="Times New Roman" w:cs="Times New Roman" w:hint="eastAsia"/>
          <w:sz w:val="20"/>
          <w:szCs w:val="20"/>
        </w:rPr>
        <w:t>)</w:t>
      </w:r>
    </w:p>
    <w:p w14:paraId="6452C54F" w14:textId="77777777" w:rsidR="000E4B8D" w:rsidRDefault="007F1B6B" w:rsidP="007F1B6B">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hint="eastAsia"/>
          <w:sz w:val="20"/>
          <w:szCs w:val="20"/>
        </w:rPr>
        <w:t>so</w:t>
      </w:r>
      <w:r>
        <w:rPr>
          <w:rFonts w:ascii="Times New Roman" w:hAnsi="Times New Roman" w:cs="Times New Roman"/>
          <w:sz w:val="20"/>
          <w:szCs w:val="20"/>
        </w:rPr>
        <w:t xml:space="preserve"> the SVP can be </w:t>
      </w:r>
      <w:r w:rsidR="00D03398">
        <w:rPr>
          <w:rFonts w:ascii="Times New Roman" w:hAnsi="Times New Roman" w:cs="Times New Roman"/>
          <w:sz w:val="20"/>
          <w:szCs w:val="20"/>
        </w:rPr>
        <w:t xml:space="preserve">rewritten </w:t>
      </w:r>
      <w:r>
        <w:rPr>
          <w:rFonts w:ascii="Times New Roman" w:hAnsi="Times New Roman" w:cs="Times New Roman"/>
          <w:sz w:val="20"/>
          <w:szCs w:val="20"/>
        </w:rPr>
        <w:t>as,</w:t>
      </w:r>
    </w:p>
    <w:p w14:paraId="56686341" w14:textId="77777777" w:rsidR="007F1B6B" w:rsidRPr="00E94ADE" w:rsidRDefault="00233DF6" w:rsidP="00E94ADE">
      <w:pPr>
        <w:wordWrap w:val="0"/>
        <w:jc w:val="right"/>
        <w:rPr>
          <w:rFonts w:ascii="Times New Roman" w:eastAsia="宋体" w:hAnsi="Times New Roman" w:cs="Times New Roman"/>
          <w:sz w:val="20"/>
          <w:szCs w:val="20"/>
        </w:rPr>
      </w:pPr>
      <m:oMath>
        <m:func>
          <m:funcPr>
            <m:ctrlPr>
              <w:rPr>
                <w:rFonts w:ascii="Cambria Math" w:eastAsia="宋体" w:hAnsi="Cambria Math" w:cs="Times New Roman"/>
                <w:i/>
                <w:sz w:val="20"/>
                <w:szCs w:val="20"/>
              </w:rPr>
            </m:ctrlPr>
          </m:funcPr>
          <m:fName>
            <m:r>
              <m:rPr>
                <m:sty m:val="bi"/>
              </m:rPr>
              <w:rPr>
                <w:rFonts w:ascii="Cambria Math" w:eastAsia="宋体" w:hAnsi="Cambria Math" w:cs="Times New Roman"/>
                <w:sz w:val="20"/>
                <w:szCs w:val="20"/>
              </w:rPr>
              <m:t>max</m:t>
            </m:r>
          </m:fName>
          <m:e>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Ω</m:t>
                </m:r>
              </m:e>
            </m:d>
          </m:e>
        </m:func>
        <m:r>
          <w:rPr>
            <w:rFonts w:ascii="Cambria Math" w:eastAsia="宋体" w:hAnsi="Cambria Math" w:cs="Times New Roman"/>
            <w:sz w:val="20"/>
            <w:szCs w:val="20"/>
          </w:rPr>
          <m:t>,</m:t>
        </m:r>
      </m:oMath>
      <w:r w:rsidR="00E94ADE">
        <w:rPr>
          <w:rFonts w:ascii="Times New Roman" w:eastAsia="宋体" w:hAnsi="Times New Roman" w:cs="Times New Roman" w:hint="eastAsia"/>
          <w:sz w:val="20"/>
          <w:szCs w:val="20"/>
        </w:rPr>
        <w:t xml:space="preserve"> </w:t>
      </w:r>
      <w:r w:rsidR="00E94ADE">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E94ADE">
        <w:rPr>
          <w:rFonts w:ascii="Times New Roman" w:eastAsia="宋体" w:hAnsi="Times New Roman" w:cs="Times New Roman"/>
          <w:sz w:val="20"/>
          <w:szCs w:val="20"/>
        </w:rPr>
        <w:t xml:space="preserve">   </w:t>
      </w:r>
    </w:p>
    <w:p w14:paraId="7DB4A29B" w14:textId="77777777" w:rsidR="007F1B6B" w:rsidRPr="006452F8" w:rsidRDefault="007F1B6B" w:rsidP="00E94ADE">
      <w:pPr>
        <w:wordWrap w:val="0"/>
        <w:jc w:val="right"/>
        <w:rPr>
          <w:rFonts w:ascii="Times New Roman" w:eastAsia="宋体" w:hAnsi="Times New Roman" w:cs="Times New Roman"/>
          <w:b/>
          <w:sz w:val="20"/>
          <w:szCs w:val="20"/>
        </w:rPr>
      </w:pPr>
      <m:oMath>
        <m:r>
          <w:rPr>
            <w:rFonts w:ascii="Cambria Math" w:eastAsia="宋体" w:hAnsi="Cambria Math" w:cs="Times New Roman"/>
            <w:sz w:val="20"/>
            <w:szCs w:val="20"/>
          </w:rPr>
          <m:t xml:space="preserve">s.t.  </m:t>
        </m:r>
        <m:r>
          <w:rPr>
            <w:rFonts w:ascii="Cambria Math" w:eastAsia="宋体" w:hAnsi="Cambria Math"/>
            <w:sz w:val="20"/>
            <w:szCs w:val="20"/>
          </w:rPr>
          <m:t>C</m:t>
        </m:r>
        <m:d>
          <m:dPr>
            <m:ctrlPr>
              <w:rPr>
                <w:rFonts w:ascii="Cambria Math" w:eastAsia="宋体" w:hAnsi="Cambria Math"/>
                <w:i/>
                <w:sz w:val="20"/>
                <w:szCs w:val="20"/>
              </w:rPr>
            </m:ctrlPr>
          </m:dPr>
          <m:e>
            <m:r>
              <m:rPr>
                <m:sty m:val="p"/>
              </m:rPr>
              <w:rPr>
                <w:rFonts w:ascii="Cambria Math" w:eastAsia="宋体" w:hAnsi="Cambria Math" w:cs="Times New Roman"/>
                <w:sz w:val="20"/>
                <w:szCs w:val="20"/>
              </w:rPr>
              <m:t>Ω</m:t>
            </m:r>
            <m:ctrlPr>
              <w:rPr>
                <w:rFonts w:ascii="Cambria Math" w:eastAsia="宋体" w:hAnsi="Cambria Math" w:cs="Times New Roman"/>
                <w:sz w:val="20"/>
                <w:szCs w:val="20"/>
              </w:rPr>
            </m:ctrlP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oMath>
      <w:r>
        <w:rPr>
          <w:rFonts w:ascii="Times New Roman" w:eastAsia="宋体" w:hAnsi="Times New Roman" w:cs="Times New Roman" w:hint="eastAsia"/>
          <w:sz w:val="20"/>
          <w:szCs w:val="20"/>
        </w:rPr>
        <w:t>.</w:t>
      </w:r>
      <w:r w:rsidR="00E94ADE">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E94ADE">
        <w:rPr>
          <w:rFonts w:ascii="Times New Roman" w:eastAsia="宋体" w:hAnsi="Times New Roman" w:cs="Times New Roman"/>
          <w:sz w:val="20"/>
          <w:szCs w:val="20"/>
        </w:rPr>
        <w:t xml:space="preserve"> (1</w:t>
      </w:r>
      <w:r w:rsidR="0085745E">
        <w:rPr>
          <w:rFonts w:ascii="Times New Roman" w:eastAsia="宋体" w:hAnsi="Times New Roman" w:cs="Times New Roman"/>
          <w:sz w:val="20"/>
          <w:szCs w:val="20"/>
        </w:rPr>
        <w:t>3</w:t>
      </w:r>
      <w:r w:rsidR="00E94ADE">
        <w:rPr>
          <w:rFonts w:ascii="Times New Roman" w:eastAsia="宋体" w:hAnsi="Times New Roman" w:cs="Times New Roman"/>
          <w:sz w:val="20"/>
          <w:szCs w:val="20"/>
        </w:rPr>
        <w:t>)</w:t>
      </w:r>
    </w:p>
    <w:p w14:paraId="15CF0707" w14:textId="77777777" w:rsidR="00D25BE4" w:rsidRPr="00D27F8F" w:rsidRDefault="004445BA" w:rsidP="00BB2727">
      <w:pPr>
        <w:rPr>
          <w:rFonts w:ascii="Times New Roman" w:hAnsi="Times New Roman" w:cs="Times New Roman"/>
          <w:sz w:val="20"/>
          <w:szCs w:val="20"/>
        </w:rPr>
      </w:pPr>
      <w:r>
        <w:rPr>
          <w:rFonts w:ascii="Times New Roman" w:hAnsi="Times New Roman" w:cs="Times New Roman" w:hint="eastAsia"/>
          <w:sz w:val="20"/>
          <w:szCs w:val="20"/>
        </w:rPr>
        <w:tab/>
      </w:r>
      <w:r>
        <w:rPr>
          <w:rFonts w:ascii="Times New Roman" w:hAnsi="Times New Roman" w:cs="Times New Roman"/>
          <w:sz w:val="20"/>
          <w:szCs w:val="20"/>
        </w:rPr>
        <w:t>W</w:t>
      </w:r>
      <w:r>
        <w:rPr>
          <w:rFonts w:ascii="Times New Roman" w:hAnsi="Times New Roman" w:cs="Times New Roman" w:hint="eastAsia"/>
          <w:sz w:val="20"/>
          <w:szCs w:val="20"/>
        </w:rPr>
        <w:t xml:space="preserve">e </w:t>
      </w:r>
      <w:r>
        <w:rPr>
          <w:rFonts w:ascii="Times New Roman" w:hAnsi="Times New Roman" w:cs="Times New Roman"/>
          <w:sz w:val="20"/>
          <w:szCs w:val="20"/>
        </w:rPr>
        <w:t>hope that the solution of SVP can be found with a time efficient, unfortunately, it is NP-hard even though the trac</w:t>
      </w:r>
      <w:ins w:id="206" w:author="Microsoft Office 用户" w:date="2018-01-29T20:59:00Z">
        <w:r w:rsidR="00B053B9">
          <w:rPr>
            <w:rFonts w:ascii="Times New Roman" w:hAnsi="Times New Roman" w:cs="Times New Roman"/>
            <w:sz w:val="20"/>
            <w:szCs w:val="20"/>
          </w:rPr>
          <w:t>k</w:t>
        </w:r>
      </w:ins>
      <w:del w:id="207" w:author="Microsoft Office 用户" w:date="2018-01-29T20:59:00Z">
        <w:r w:rsidDel="00B053B9">
          <w:rPr>
            <w:rFonts w:ascii="Times New Roman" w:hAnsi="Times New Roman" w:cs="Times New Roman"/>
            <w:sz w:val="20"/>
            <w:szCs w:val="20"/>
          </w:rPr>
          <w:delText>e</w:delText>
        </w:r>
      </w:del>
      <w:r>
        <w:rPr>
          <w:rFonts w:ascii="Times New Roman" w:hAnsi="Times New Roman" w:cs="Times New Roman"/>
          <w:sz w:val="20"/>
          <w:szCs w:val="20"/>
        </w:rPr>
        <w:t xml:space="preserve"> of vehicles is predictable.</w:t>
      </w:r>
      <w:r w:rsidR="0053372A">
        <w:rPr>
          <w:rFonts w:ascii="Times New Roman" w:hAnsi="Times New Roman" w:cs="Times New Roman"/>
          <w:sz w:val="20"/>
          <w:szCs w:val="20"/>
        </w:rPr>
        <w:t xml:space="preserve"> In the n</w:t>
      </w:r>
      <w:r>
        <w:rPr>
          <w:rFonts w:ascii="Times New Roman" w:hAnsi="Times New Roman" w:cs="Times New Roman"/>
          <w:sz w:val="20"/>
          <w:szCs w:val="20"/>
        </w:rPr>
        <w:t>ext</w:t>
      </w:r>
      <w:ins w:id="208" w:author="Microsoft Office 用户" w:date="2018-01-29T20:59:00Z">
        <w:r w:rsidR="00B053B9">
          <w:rPr>
            <w:rFonts w:ascii="Times New Roman" w:hAnsi="Times New Roman" w:cs="Times New Roman"/>
            <w:sz w:val="20"/>
            <w:szCs w:val="20"/>
          </w:rPr>
          <w:t xml:space="preserve"> section</w:t>
        </w:r>
      </w:ins>
      <w:r>
        <w:rPr>
          <w:rFonts w:ascii="Times New Roman" w:hAnsi="Times New Roman" w:cs="Times New Roman"/>
          <w:sz w:val="20"/>
          <w:szCs w:val="20"/>
        </w:rPr>
        <w:t xml:space="preserve">, we </w:t>
      </w:r>
      <w:r w:rsidR="00A37940">
        <w:rPr>
          <w:rFonts w:ascii="Times New Roman" w:hAnsi="Times New Roman" w:cs="Times New Roman"/>
          <w:sz w:val="20"/>
          <w:szCs w:val="20"/>
        </w:rPr>
        <w:t>will</w:t>
      </w:r>
      <w:r>
        <w:rPr>
          <w:rFonts w:ascii="Times New Roman" w:hAnsi="Times New Roman" w:cs="Times New Roman"/>
          <w:sz w:val="20"/>
          <w:szCs w:val="20"/>
        </w:rPr>
        <w:t xml:space="preserve"> prove SVP is NP-hard</w:t>
      </w:r>
      <w:r w:rsidR="0053372A">
        <w:rPr>
          <w:rFonts w:ascii="Times New Roman" w:hAnsi="Times New Roman" w:cs="Times New Roman"/>
          <w:sz w:val="20"/>
          <w:szCs w:val="20"/>
        </w:rPr>
        <w:t xml:space="preserve"> and propose an improved</w:t>
      </w:r>
      <w:r w:rsidR="00612DE2">
        <w:rPr>
          <w:rFonts w:ascii="Times New Roman" w:hAnsi="Times New Roman" w:cs="Times New Roman"/>
          <w:sz w:val="20"/>
          <w:szCs w:val="20"/>
        </w:rPr>
        <w:t xml:space="preserve"> approximation</w:t>
      </w:r>
      <w:r w:rsidR="0053372A">
        <w:rPr>
          <w:rFonts w:ascii="Times New Roman" w:hAnsi="Times New Roman" w:cs="Times New Roman"/>
          <w:sz w:val="20"/>
          <w:szCs w:val="20"/>
        </w:rPr>
        <w:t xml:space="preserve"> algorithm based on greedy to solve </w:t>
      </w:r>
      <w:r w:rsidR="00A37940">
        <w:rPr>
          <w:rFonts w:ascii="Times New Roman" w:hAnsi="Times New Roman" w:cs="Times New Roman"/>
          <w:sz w:val="20"/>
          <w:szCs w:val="20"/>
        </w:rPr>
        <w:t>it.</w:t>
      </w:r>
    </w:p>
    <w:p w14:paraId="424D4E9E" w14:textId="77777777" w:rsidR="00612DE2" w:rsidRDefault="00D25BE4" w:rsidP="0085745E">
      <w:pPr>
        <w:jc w:val="center"/>
        <w:rPr>
          <w:rFonts w:ascii="Times New Roman" w:hAnsi="Times New Roman" w:cs="Times New Roman"/>
          <w:b/>
          <w:sz w:val="20"/>
          <w:szCs w:val="20"/>
        </w:rPr>
      </w:pPr>
      <w:r>
        <w:rPr>
          <w:rFonts w:ascii="Times New Roman" w:hAnsi="Times New Roman" w:cs="Times New Roman" w:hint="eastAsia"/>
          <w:b/>
          <w:sz w:val="20"/>
          <w:szCs w:val="20"/>
        </w:rPr>
        <w:t>SOLUTION</w:t>
      </w:r>
      <w:r w:rsidR="0053372A">
        <w:rPr>
          <w:rFonts w:ascii="Times New Roman" w:hAnsi="Times New Roman" w:cs="Times New Roman"/>
          <w:b/>
          <w:sz w:val="20"/>
          <w:szCs w:val="20"/>
        </w:rPr>
        <w:t xml:space="preserve"> </w:t>
      </w:r>
      <w:r>
        <w:rPr>
          <w:rFonts w:ascii="Times New Roman" w:hAnsi="Times New Roman" w:cs="Times New Roman"/>
          <w:b/>
          <w:sz w:val="20"/>
          <w:szCs w:val="20"/>
        </w:rPr>
        <w:t>TO</w:t>
      </w:r>
      <w:r w:rsidR="0053372A">
        <w:rPr>
          <w:rFonts w:ascii="Times New Roman" w:hAnsi="Times New Roman" w:cs="Times New Roman"/>
          <w:b/>
          <w:sz w:val="20"/>
          <w:szCs w:val="20"/>
        </w:rPr>
        <w:t xml:space="preserve"> </w:t>
      </w:r>
      <w:r>
        <w:rPr>
          <w:rFonts w:ascii="Times New Roman" w:hAnsi="Times New Roman" w:cs="Times New Roman"/>
          <w:b/>
          <w:sz w:val="20"/>
          <w:szCs w:val="20"/>
        </w:rPr>
        <w:t xml:space="preserve">THE </w:t>
      </w:r>
      <w:r w:rsidR="0053372A">
        <w:rPr>
          <w:rFonts w:ascii="Times New Roman" w:hAnsi="Times New Roman" w:cs="Times New Roman"/>
          <w:b/>
          <w:sz w:val="20"/>
          <w:szCs w:val="20"/>
        </w:rPr>
        <w:t>SVP</w:t>
      </w:r>
    </w:p>
    <w:p w14:paraId="2ACDCA48" w14:textId="77777777" w:rsidR="0053372A" w:rsidRPr="006F74B9" w:rsidRDefault="006F74B9" w:rsidP="006F74B9">
      <w:pPr>
        <w:rPr>
          <w:rFonts w:ascii="Times New Roman" w:hAnsi="Times New Roman" w:cs="Times New Roman"/>
          <w:b/>
          <w:sz w:val="20"/>
          <w:szCs w:val="20"/>
        </w:rPr>
      </w:pPr>
      <w:r w:rsidRPr="006F74B9">
        <w:rPr>
          <w:rFonts w:ascii="Times New Roman" w:hAnsi="Times New Roman" w:cs="Times New Roman"/>
          <w:b/>
          <w:sz w:val="20"/>
          <w:szCs w:val="20"/>
        </w:rPr>
        <w:t>A.</w:t>
      </w:r>
      <w:r>
        <w:rPr>
          <w:rFonts w:ascii="Times New Roman" w:hAnsi="Times New Roman" w:cs="Times New Roman"/>
          <w:b/>
          <w:sz w:val="20"/>
          <w:szCs w:val="20"/>
        </w:rPr>
        <w:t xml:space="preserve"> </w:t>
      </w:r>
      <w:r w:rsidRPr="006F74B9">
        <w:rPr>
          <w:rFonts w:ascii="Times New Roman" w:hAnsi="Times New Roman" w:cs="Times New Roman"/>
          <w:b/>
          <w:sz w:val="20"/>
          <w:szCs w:val="20"/>
        </w:rPr>
        <w:t>Complexity</w:t>
      </w:r>
      <w:r>
        <w:rPr>
          <w:rFonts w:ascii="Times New Roman" w:hAnsi="Times New Roman" w:cs="Times New Roman"/>
          <w:b/>
          <w:sz w:val="20"/>
          <w:szCs w:val="20"/>
        </w:rPr>
        <w:t xml:space="preserve"> </w:t>
      </w:r>
      <w:r w:rsidR="00B103D3">
        <w:rPr>
          <w:rFonts w:ascii="Times New Roman" w:hAnsi="Times New Roman" w:cs="Times New Roman"/>
          <w:b/>
          <w:sz w:val="20"/>
          <w:szCs w:val="20"/>
        </w:rPr>
        <w:t>A</w:t>
      </w:r>
      <w:r>
        <w:rPr>
          <w:rFonts w:ascii="Times New Roman" w:hAnsi="Times New Roman" w:cs="Times New Roman"/>
          <w:b/>
          <w:sz w:val="20"/>
          <w:szCs w:val="20"/>
        </w:rPr>
        <w:t>nalysis of SVP</w:t>
      </w:r>
    </w:p>
    <w:p w14:paraId="33D5FF8D" w14:textId="77777777" w:rsidR="004445BA" w:rsidRDefault="00F61BA0" w:rsidP="00BB2727">
      <w:pPr>
        <w:rPr>
          <w:rFonts w:ascii="Times New Roman" w:hAnsi="Times New Roman" w:cs="Times New Roman"/>
          <w:sz w:val="20"/>
          <w:szCs w:val="20"/>
        </w:rPr>
      </w:pPr>
      <w:r w:rsidRPr="00F61BA0">
        <w:rPr>
          <w:rFonts w:ascii="Times New Roman" w:hAnsi="Times New Roman" w:cs="Times New Roman"/>
          <w:b/>
          <w:sz w:val="20"/>
          <w:szCs w:val="20"/>
        </w:rPr>
        <w:t xml:space="preserve">Theorem 1. </w:t>
      </w:r>
      <w:r>
        <w:rPr>
          <w:rFonts w:ascii="Times New Roman" w:hAnsi="Times New Roman" w:cs="Times New Roman"/>
          <w:sz w:val="20"/>
          <w:szCs w:val="20"/>
        </w:rPr>
        <w:t>The SVP is NP</w:t>
      </w:r>
      <w:r>
        <w:rPr>
          <w:rFonts w:ascii="Times New Roman" w:hAnsi="Times New Roman" w:cs="Times New Roman" w:hint="eastAsia"/>
          <w:sz w:val="20"/>
          <w:szCs w:val="20"/>
        </w:rPr>
        <w:t>-</w:t>
      </w:r>
      <w:r>
        <w:rPr>
          <w:rFonts w:ascii="Times New Roman" w:hAnsi="Times New Roman" w:cs="Times New Roman"/>
          <w:sz w:val="20"/>
          <w:szCs w:val="20"/>
        </w:rPr>
        <w:t>hard even though the trajectory of all vehicles are predictable.</w:t>
      </w:r>
    </w:p>
    <w:p w14:paraId="33B9A46F" w14:textId="77777777" w:rsidR="00E04FFA" w:rsidRDefault="00AE240A" w:rsidP="00B21AF3">
      <w:pPr>
        <w:rPr>
          <w:rFonts w:ascii="Times New Roman" w:hAnsi="Times New Roman" w:cs="Times New Roman"/>
          <w:sz w:val="20"/>
          <w:szCs w:val="20"/>
        </w:rPr>
      </w:pPr>
      <w:r>
        <w:rPr>
          <w:rFonts w:ascii="Times New Roman" w:hAnsi="Times New Roman" w:cs="Times New Roman"/>
          <w:sz w:val="20"/>
          <w:szCs w:val="20"/>
        </w:rPr>
        <w:tab/>
        <w:t>Proof:</w:t>
      </w:r>
      <w:r w:rsidR="00325C17">
        <w:rPr>
          <w:rFonts w:ascii="Times New Roman" w:hAnsi="Times New Roman" w:cs="Times New Roman"/>
          <w:sz w:val="20"/>
          <w:szCs w:val="20"/>
        </w:rPr>
        <w:t xml:space="preserve"> To </w:t>
      </w:r>
      <w:r w:rsidR="00821521">
        <w:rPr>
          <w:rFonts w:ascii="Times New Roman" w:hAnsi="Times New Roman" w:cs="Times New Roman"/>
          <w:sz w:val="20"/>
          <w:szCs w:val="20"/>
        </w:rPr>
        <w:t>prove</w:t>
      </w:r>
      <w:r w:rsidR="00325C17">
        <w:rPr>
          <w:rFonts w:ascii="Times New Roman" w:hAnsi="Times New Roman" w:cs="Times New Roman"/>
          <w:sz w:val="20"/>
          <w:szCs w:val="20"/>
        </w:rPr>
        <w:t xml:space="preserve"> the </w:t>
      </w:r>
      <w:r w:rsidR="00821521">
        <w:rPr>
          <w:rFonts w:ascii="Times New Roman" w:hAnsi="Times New Roman" w:cs="Times New Roman"/>
          <w:sz w:val="20"/>
          <w:szCs w:val="20"/>
        </w:rPr>
        <w:t>NP-hard property of SVP</w:t>
      </w:r>
      <w:r w:rsidR="00325C17">
        <w:rPr>
          <w:rFonts w:ascii="Times New Roman" w:hAnsi="Times New Roman" w:cs="Times New Roman"/>
          <w:sz w:val="20"/>
          <w:szCs w:val="20"/>
        </w:rPr>
        <w:t xml:space="preserve">, </w:t>
      </w:r>
      <w:r w:rsidR="0067205D">
        <w:rPr>
          <w:rFonts w:ascii="Times New Roman" w:hAnsi="Times New Roman" w:cs="Times New Roman"/>
          <w:sz w:val="20"/>
          <w:szCs w:val="20"/>
        </w:rPr>
        <w:t xml:space="preserve">we </w:t>
      </w:r>
      <w:r w:rsidR="0066562A">
        <w:rPr>
          <w:rFonts w:ascii="Times New Roman" w:hAnsi="Times New Roman" w:cs="Times New Roman" w:hint="eastAsia"/>
          <w:sz w:val="20"/>
          <w:szCs w:val="20"/>
        </w:rPr>
        <w:t>should</w:t>
      </w:r>
      <w:r w:rsidR="005D77B4">
        <w:rPr>
          <w:rFonts w:ascii="Times New Roman" w:hAnsi="Times New Roman" w:cs="Times New Roman"/>
          <w:sz w:val="20"/>
          <w:szCs w:val="20"/>
        </w:rPr>
        <w:t xml:space="preserve"> demonstrate</w:t>
      </w:r>
      <w:r w:rsidR="003F62F4">
        <w:rPr>
          <w:rFonts w:ascii="Times New Roman" w:hAnsi="Times New Roman" w:cs="Times New Roman"/>
          <w:sz w:val="20"/>
          <w:szCs w:val="20"/>
        </w:rPr>
        <w:t xml:space="preserve"> </w:t>
      </w:r>
      <w:r w:rsidR="00EF6B4E">
        <w:rPr>
          <w:rFonts w:ascii="Times New Roman" w:hAnsi="Times New Roman" w:cs="Times New Roman"/>
          <w:sz w:val="20"/>
          <w:szCs w:val="20"/>
        </w:rPr>
        <w:t>it belongs to NP firstly</w:t>
      </w:r>
      <w:r w:rsidR="00325C17">
        <w:rPr>
          <w:rFonts w:ascii="Times New Roman" w:hAnsi="Times New Roman" w:cs="Times New Roman"/>
          <w:sz w:val="20"/>
          <w:szCs w:val="20"/>
        </w:rPr>
        <w:t xml:space="preserve">, </w:t>
      </w:r>
      <w:r w:rsidR="00821521">
        <w:rPr>
          <w:rFonts w:ascii="Times New Roman" w:hAnsi="Times New Roman" w:cs="Times New Roman"/>
          <w:sz w:val="20"/>
          <w:szCs w:val="20"/>
        </w:rPr>
        <w:t>and then find another NP-</w:t>
      </w:r>
      <w:r w:rsidR="005D77B4">
        <w:rPr>
          <w:rFonts w:ascii="Times New Roman" w:hAnsi="Times New Roman" w:cs="Times New Roman"/>
          <w:sz w:val="20"/>
          <w:szCs w:val="20"/>
        </w:rPr>
        <w:t xml:space="preserve">hard </w:t>
      </w:r>
      <w:r w:rsidR="00821521">
        <w:rPr>
          <w:rFonts w:ascii="Times New Roman" w:hAnsi="Times New Roman" w:cs="Times New Roman"/>
          <w:sz w:val="20"/>
          <w:szCs w:val="20"/>
        </w:rPr>
        <w:t xml:space="preserve">problem </w:t>
      </w:r>
      <w:r w:rsidR="009567EC">
        <w:rPr>
          <w:rFonts w:ascii="Times New Roman" w:hAnsi="Times New Roman" w:cs="Times New Roman"/>
          <w:sz w:val="20"/>
          <w:szCs w:val="20"/>
        </w:rPr>
        <w:t xml:space="preserve">proven </w:t>
      </w:r>
      <w:r w:rsidR="00821521">
        <w:rPr>
          <w:rFonts w:ascii="Times New Roman" w:hAnsi="Times New Roman" w:cs="Times New Roman"/>
          <w:sz w:val="20"/>
          <w:szCs w:val="20"/>
        </w:rPr>
        <w:t xml:space="preserve">that could be reduced to </w:t>
      </w:r>
      <w:r w:rsidR="0066562A">
        <w:rPr>
          <w:rFonts w:ascii="Times New Roman" w:hAnsi="Times New Roman" w:cs="Times New Roman"/>
          <w:sz w:val="20"/>
          <w:szCs w:val="20"/>
        </w:rPr>
        <w:t>it</w:t>
      </w:r>
      <w:r w:rsidR="000100B2">
        <w:rPr>
          <w:rFonts w:ascii="Times New Roman" w:hAnsi="Times New Roman" w:cs="Times New Roman" w:hint="eastAsia"/>
          <w:sz w:val="20"/>
          <w:szCs w:val="20"/>
        </w:rPr>
        <w:t>.</w:t>
      </w:r>
      <w:r w:rsidR="000100B2">
        <w:rPr>
          <w:rFonts w:ascii="Times New Roman" w:hAnsi="Times New Roman" w:cs="Times New Roman"/>
          <w:sz w:val="20"/>
          <w:szCs w:val="20"/>
        </w:rPr>
        <w:t xml:space="preserve"> </w:t>
      </w:r>
      <w:r w:rsidR="00D916D6">
        <w:rPr>
          <w:rFonts w:ascii="Times New Roman" w:hAnsi="Times New Roman" w:cs="Times New Roman"/>
          <w:sz w:val="20"/>
          <w:szCs w:val="20"/>
        </w:rPr>
        <w:t xml:space="preserve">Assuming there is a possible solution </w:t>
      </w:r>
      <m:oMath>
        <m:sSup>
          <m:sSupPr>
            <m:ctrlPr>
              <w:rPr>
                <w:rFonts w:ascii="Cambria Math" w:hAnsi="Cambria Math" w:cs="Times New Roman"/>
                <w:sz w:val="20"/>
                <w:szCs w:val="20"/>
              </w:rPr>
            </m:ctrlPr>
          </m:sSupPr>
          <m:e>
            <m:r>
              <m:rPr>
                <m:sty m:val="p"/>
              </m:rPr>
              <w:rPr>
                <w:rFonts w:ascii="Cambria Math" w:hAnsi="Cambria Math" w:cs="Times New Roman"/>
                <w:sz w:val="20"/>
                <w:szCs w:val="20"/>
              </w:rPr>
              <m:t>Ω</m:t>
            </m:r>
          </m:e>
          <m:sup>
            <m:r>
              <w:rPr>
                <w:rFonts w:ascii="Cambria Math" w:hAnsi="Cambria Math" w:cs="Times New Roman"/>
                <w:sz w:val="20"/>
                <w:szCs w:val="20"/>
              </w:rPr>
              <m:t>'</m:t>
            </m:r>
          </m:sup>
        </m:sSup>
      </m:oMath>
      <w:r w:rsidR="00D916D6">
        <w:rPr>
          <w:rFonts w:ascii="Times New Roman" w:hAnsi="Times New Roman" w:cs="Times New Roman" w:hint="eastAsia"/>
          <w:sz w:val="20"/>
          <w:szCs w:val="20"/>
        </w:rPr>
        <w:t xml:space="preserve">, it is clearly that </w:t>
      </w:r>
      <w:r w:rsidR="00D916D6">
        <w:rPr>
          <w:rFonts w:ascii="Times New Roman" w:hAnsi="Times New Roman" w:cs="Times New Roman"/>
          <w:sz w:val="20"/>
          <w:szCs w:val="20"/>
        </w:rPr>
        <w:t xml:space="preserve">the correctness of this solution can be certified in polynomial, the time complexity of the checking algorithm is </w:t>
      </w:r>
      <m:oMath>
        <m:r>
          <m:rPr>
            <m:sty m:val="p"/>
          </m:rPr>
          <w:rPr>
            <w:rFonts w:ascii="Cambria Math" w:hAnsi="Cambria Math" w:cs="Times New Roman"/>
            <w:sz w:val="20"/>
            <w:szCs w:val="20"/>
          </w:rPr>
          <m:t>O</m:t>
        </m:r>
        <m:d>
          <m:dPr>
            <m:ctrlPr>
              <w:rPr>
                <w:rFonts w:ascii="Cambria Math" w:hAnsi="Cambria Math" w:cs="Times New Roman"/>
                <w:sz w:val="20"/>
                <w:szCs w:val="20"/>
              </w:rPr>
            </m:ctrlPr>
          </m:dPr>
          <m:e>
            <m:r>
              <m:rPr>
                <m:sty m:val="p"/>
              </m:rPr>
              <w:rPr>
                <w:rFonts w:ascii="Cambria Math" w:hAnsi="Cambria Math" w:cs="Times New Roman"/>
                <w:sz w:val="20"/>
                <w:szCs w:val="20"/>
              </w:rPr>
              <m:t>n</m:t>
            </m:r>
          </m:e>
        </m:d>
      </m:oMath>
      <w:r w:rsidR="000A04BB">
        <w:rPr>
          <w:rFonts w:ascii="Times New Roman" w:hAnsi="Times New Roman" w:cs="Times New Roman"/>
          <w:sz w:val="20"/>
          <w:szCs w:val="20"/>
        </w:rPr>
        <w:t>, which means</w:t>
      </w:r>
      <w:r w:rsidR="00EF1AC4" w:rsidRPr="00EF1AC4">
        <w:rPr>
          <w:rFonts w:ascii="Times New Roman" w:hAnsi="Times New Roman" w:cs="Times New Roman"/>
          <w:sz w:val="20"/>
          <w:szCs w:val="20"/>
        </w:rPr>
        <w:t xml:space="preserve"> </w:t>
      </w:r>
      <w:r w:rsidR="00EF1AC4">
        <w:rPr>
          <w:rFonts w:ascii="Times New Roman" w:hAnsi="Times New Roman" w:cs="Times New Roman"/>
          <w:sz w:val="20"/>
          <w:szCs w:val="20"/>
        </w:rPr>
        <w:t>SVP</w:t>
      </w:r>
      <w:r w:rsidR="0067205D">
        <w:rPr>
          <w:rFonts w:ascii="Times New Roman" w:hAnsi="Times New Roman" w:cs="Times New Roman"/>
          <w:sz w:val="20"/>
          <w:szCs w:val="20"/>
        </w:rPr>
        <w:t xml:space="preserve"> is NP.</w:t>
      </w:r>
      <w:r w:rsidR="000A04BB">
        <w:rPr>
          <w:rFonts w:ascii="Times New Roman" w:hAnsi="Times New Roman" w:cs="Times New Roman"/>
          <w:sz w:val="20"/>
          <w:szCs w:val="20"/>
        </w:rPr>
        <w:t xml:space="preserve"> Next, we </w:t>
      </w:r>
      <w:r w:rsidR="00E720B3">
        <w:rPr>
          <w:rFonts w:ascii="Times New Roman" w:hAnsi="Times New Roman" w:cs="Times New Roman"/>
          <w:sz w:val="20"/>
          <w:szCs w:val="20"/>
        </w:rPr>
        <w:t>use</w:t>
      </w:r>
      <w:r w:rsidR="00291867">
        <w:rPr>
          <w:rFonts w:ascii="Times New Roman" w:hAnsi="Times New Roman" w:cs="Times New Roman"/>
          <w:sz w:val="20"/>
          <w:szCs w:val="20"/>
        </w:rPr>
        <w:t xml:space="preserve"> </w:t>
      </w:r>
      <w:r w:rsidR="001E483D">
        <w:rPr>
          <w:rFonts w:ascii="Times New Roman" w:hAnsi="Times New Roman" w:cs="Times New Roman"/>
          <w:sz w:val="20"/>
          <w:szCs w:val="20"/>
        </w:rPr>
        <w:t>an instance</w:t>
      </w:r>
      <w:r w:rsidR="00B21AF3">
        <w:rPr>
          <w:rFonts w:ascii="Times New Roman" w:hAnsi="Times New Roman" w:cs="Times New Roman"/>
          <w:sz w:val="20"/>
          <w:szCs w:val="20"/>
        </w:rPr>
        <w:t xml:space="preserve"> of</w:t>
      </w:r>
      <w:r w:rsidR="00291867">
        <w:rPr>
          <w:rFonts w:ascii="Times New Roman" w:hAnsi="Times New Roman" w:cs="Times New Roman"/>
          <w:sz w:val="20"/>
          <w:szCs w:val="20"/>
        </w:rPr>
        <w:t xml:space="preserve"> </w:t>
      </w:r>
      <w:r w:rsidR="001E483D">
        <w:rPr>
          <w:rFonts w:ascii="Times New Roman" w:hAnsi="Times New Roman" w:cs="Times New Roman"/>
          <w:sz w:val="20"/>
          <w:szCs w:val="20"/>
        </w:rPr>
        <w:t xml:space="preserve">budget </w:t>
      </w:r>
      <w:r w:rsidR="00291867">
        <w:rPr>
          <w:rFonts w:ascii="Times New Roman" w:hAnsi="Times New Roman" w:cs="Times New Roman"/>
          <w:sz w:val="20"/>
          <w:szCs w:val="20"/>
        </w:rPr>
        <w:t>maximum coverage problem</w:t>
      </w:r>
      <w:r w:rsidR="00E720B3">
        <w:rPr>
          <w:rFonts w:ascii="Times New Roman" w:hAnsi="Times New Roman" w:cs="Times New Roman"/>
          <w:sz w:val="20"/>
          <w:szCs w:val="20"/>
        </w:rPr>
        <w:t xml:space="preserve"> as the known NP-</w:t>
      </w:r>
      <w:r w:rsidR="005D77B4">
        <w:rPr>
          <w:rFonts w:ascii="Times New Roman" w:hAnsi="Times New Roman" w:cs="Times New Roman"/>
          <w:sz w:val="20"/>
          <w:szCs w:val="20"/>
        </w:rPr>
        <w:t>hard</w:t>
      </w:r>
      <w:r w:rsidR="00B21AF3">
        <w:rPr>
          <w:rFonts w:ascii="Times New Roman" w:hAnsi="Times New Roman" w:cs="Times New Roman"/>
          <w:sz w:val="20"/>
          <w:szCs w:val="20"/>
        </w:rPr>
        <w:t>,</w:t>
      </w:r>
      <w:r w:rsidR="001E483D">
        <w:rPr>
          <w:rFonts w:ascii="Times New Roman" w:hAnsi="Times New Roman" w:cs="Times New Roman"/>
          <w:sz w:val="20"/>
          <w:szCs w:val="20"/>
        </w:rPr>
        <w:t xml:space="preserve"> </w:t>
      </w:r>
      <w:r w:rsidR="00291867">
        <w:rPr>
          <w:rFonts w:ascii="Times New Roman" w:hAnsi="Times New Roman" w:cs="Times New Roman"/>
          <w:sz w:val="20"/>
          <w:szCs w:val="20"/>
        </w:rPr>
        <w:t>which</w:t>
      </w:r>
      <w:r w:rsidR="00E720B3">
        <w:rPr>
          <w:rFonts w:ascii="Times New Roman" w:hAnsi="Times New Roman" w:cs="Times New Roman"/>
          <w:sz w:val="20"/>
          <w:szCs w:val="20"/>
        </w:rPr>
        <w:t xml:space="preserve"> is defined as follow.</w:t>
      </w:r>
      <w:r w:rsidR="00233209">
        <w:rPr>
          <w:rFonts w:ascii="Times New Roman" w:hAnsi="Times New Roman" w:cs="Times New Roman"/>
          <w:sz w:val="20"/>
          <w:szCs w:val="20"/>
        </w:rPr>
        <w:t xml:space="preserve"> </w:t>
      </w:r>
      <w:r w:rsidR="00233209">
        <w:rPr>
          <w:rFonts w:ascii="Times New Roman" w:hAnsi="Times New Roman" w:cs="Times New Roman" w:hint="eastAsia"/>
          <w:sz w:val="20"/>
          <w:szCs w:val="20"/>
        </w:rPr>
        <w:t>Given</w:t>
      </w:r>
      <w:r w:rsidR="00233209">
        <w:rPr>
          <w:rFonts w:ascii="Times New Roman" w:hAnsi="Times New Roman" w:cs="Times New Roman"/>
          <w:sz w:val="20"/>
          <w:szCs w:val="20"/>
        </w:rPr>
        <w:t xml:space="preserve"> </w:t>
      </w:r>
      <w:r w:rsidR="00B21AF3">
        <w:rPr>
          <w:rFonts w:ascii="Times New Roman" w:hAnsi="Times New Roman" w:cs="Times New Roman"/>
          <w:sz w:val="20"/>
          <w:szCs w:val="20"/>
        </w:rPr>
        <w:t xml:space="preserve">a collection of </w:t>
      </w:r>
      <w:r w:rsidR="000972EE">
        <w:rPr>
          <w:rFonts w:ascii="Times New Roman" w:hAnsi="Times New Roman" w:cs="Times New Roman"/>
          <w:sz w:val="20"/>
          <w:szCs w:val="20"/>
        </w:rPr>
        <w:t>sets</w:t>
      </w:r>
      <m:oMath>
        <m:r>
          <m:rPr>
            <m:sty m:val="p"/>
          </m:rPr>
          <w:rPr>
            <w:rFonts w:ascii="Cambria Math" w:hAnsi="Cambria Math" w:cs="Times New Roman"/>
            <w:sz w:val="20"/>
            <w:szCs w:val="20"/>
          </w:rPr>
          <m:t xml:space="preserve"> S=</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hint="eastAsia"/>
                    <w:sz w:val="20"/>
                    <w:szCs w:val="20"/>
                  </w:rPr>
                  <m:t>S</m:t>
                </m:r>
              </m:e>
              <m:sub>
                <m:r>
                  <w:rPr>
                    <w:rFonts w:ascii="Cambria Math" w:hAnsi="Cambria Math" w:cs="Times New Roman" w:hint="eastAsia"/>
                    <w:sz w:val="20"/>
                    <w:szCs w:val="20"/>
                  </w:rPr>
                  <m:t>n</m:t>
                </m:r>
              </m:sub>
            </m:sSub>
          </m:e>
        </m:d>
      </m:oMath>
      <w:r w:rsidR="00C673E3">
        <w:rPr>
          <w:rFonts w:ascii="Times New Roman" w:hAnsi="Times New Roman" w:cs="Times New Roman" w:hint="eastAsia"/>
          <w:sz w:val="20"/>
          <w:szCs w:val="20"/>
        </w:rPr>
        <w:t xml:space="preserve">, </w:t>
      </w:r>
      <w:r w:rsidR="007C1970">
        <w:rPr>
          <w:rFonts w:ascii="Times New Roman" w:hAnsi="Times New Roman" w:cs="Times New Roman"/>
          <w:sz w:val="20"/>
          <w:szCs w:val="20"/>
        </w:rPr>
        <w:t xml:space="preserve">each set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r>
          <w:rPr>
            <w:rFonts w:ascii="Cambria Math" w:hAnsi="Cambria Math" w:cs="Times New Roman"/>
            <w:sz w:val="20"/>
            <w:szCs w:val="20"/>
          </w:rPr>
          <m:t>⊆R=</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m</m:t>
                </m:r>
              </m:sub>
            </m:sSub>
          </m:e>
        </m:d>
        <m:r>
          <w:rPr>
            <w:rFonts w:ascii="Cambria Math" w:hAnsi="Cambria Math" w:cs="Times New Roman"/>
            <w:sz w:val="20"/>
            <w:szCs w:val="20"/>
          </w:rPr>
          <m:t>, i=1,2,3,…,n</m:t>
        </m:r>
      </m:oMath>
      <w:r w:rsidR="007C1970">
        <w:rPr>
          <w:rFonts w:ascii="Times New Roman" w:hAnsi="Times New Roman" w:cs="Times New Roman" w:hint="eastAsia"/>
          <w:sz w:val="20"/>
          <w:szCs w:val="20"/>
        </w:rPr>
        <w:t xml:space="preserve"> </w:t>
      </w:r>
      <w:r w:rsidR="000972EE">
        <w:rPr>
          <w:rFonts w:ascii="Times New Roman" w:hAnsi="Times New Roman" w:cs="Times New Roman"/>
          <w:sz w:val="20"/>
          <w:szCs w:val="20"/>
        </w:rPr>
        <w:t xml:space="preserve">has a cost </w:t>
      </w:r>
      <m:oMath>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oMath>
      <w:r w:rsidR="000972EE">
        <w:rPr>
          <w:rFonts w:ascii="Times New Roman" w:hAnsi="Times New Roman" w:cs="Times New Roman" w:hint="eastAsia"/>
          <w:sz w:val="20"/>
          <w:szCs w:val="20"/>
        </w:rPr>
        <w:t xml:space="preserve"> </w:t>
      </w:r>
      <w:r w:rsidR="007C1970">
        <w:rPr>
          <w:rFonts w:ascii="Times New Roman" w:hAnsi="Times New Roman" w:cs="Times New Roman"/>
          <w:sz w:val="20"/>
          <w:szCs w:val="20"/>
        </w:rPr>
        <w:t>and a</w:t>
      </w:r>
      <w:r w:rsidR="000972EE">
        <w:rPr>
          <w:rFonts w:ascii="Times New Roman" w:hAnsi="Times New Roman" w:cs="Times New Roman"/>
          <w:sz w:val="20"/>
          <w:szCs w:val="20"/>
        </w:rPr>
        <w:t>n</w:t>
      </w:r>
      <w:r w:rsidR="007C1970">
        <w:rPr>
          <w:rFonts w:ascii="Times New Roman" w:hAnsi="Times New Roman" w:cs="Times New Roman"/>
          <w:sz w:val="20"/>
          <w:szCs w:val="20"/>
        </w:rPr>
        <w:t xml:space="preserve"> element </w:t>
      </w:r>
      <m:oMath>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j</m:t>
            </m:r>
          </m:sub>
        </m:sSub>
        <m:r>
          <w:rPr>
            <w:rFonts w:ascii="Cambria Math" w:hAnsi="Cambria Math" w:cs="Times New Roman"/>
            <w:sz w:val="20"/>
            <w:szCs w:val="20"/>
          </w:rPr>
          <m:t>, j=1,2,3,…,m</m:t>
        </m:r>
      </m:oMath>
      <w:r w:rsidR="007C1970">
        <w:rPr>
          <w:rFonts w:ascii="Times New Roman" w:hAnsi="Times New Roman" w:cs="Times New Roman"/>
          <w:sz w:val="20"/>
          <w:szCs w:val="20"/>
        </w:rPr>
        <w:t xml:space="preserve"> in </w:t>
      </w:r>
      <m:oMath>
        <m:r>
          <m:rPr>
            <m:sty m:val="p"/>
          </m:rPr>
          <w:rPr>
            <w:rFonts w:ascii="Cambria Math" w:hAnsi="Cambria Math" w:cs="Times New Roman"/>
            <w:sz w:val="20"/>
            <w:szCs w:val="20"/>
          </w:rPr>
          <m:t>R</m:t>
        </m:r>
      </m:oMath>
      <w:r w:rsidR="007C1970">
        <w:rPr>
          <w:rFonts w:ascii="Times New Roman" w:hAnsi="Times New Roman" w:cs="Times New Roman" w:hint="eastAsia"/>
          <w:sz w:val="20"/>
          <w:szCs w:val="20"/>
        </w:rPr>
        <w:t xml:space="preserve"> </w:t>
      </w:r>
      <w:r w:rsidR="007C1970">
        <w:rPr>
          <w:rFonts w:ascii="Times New Roman" w:hAnsi="Times New Roman" w:cs="Times New Roman"/>
          <w:sz w:val="20"/>
          <w:szCs w:val="20"/>
        </w:rPr>
        <w:t>associated with a weigh</w:t>
      </w:r>
      <w:r w:rsidR="007C1970">
        <w:t xml:space="preserve">t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0972EE">
        <w:rPr>
          <w:rFonts w:hint="eastAsia"/>
        </w:rPr>
        <w:t>.</w:t>
      </w:r>
      <w:r w:rsidR="00480D91">
        <w:rPr>
          <w:rFonts w:ascii="Times New Roman" w:hAnsi="Times New Roman" w:cs="Times New Roman"/>
          <w:sz w:val="20"/>
          <w:szCs w:val="20"/>
        </w:rPr>
        <w:t>The question</w:t>
      </w:r>
      <w:r w:rsidR="000972EE" w:rsidRPr="000972EE">
        <w:rPr>
          <w:rFonts w:ascii="Times New Roman" w:hAnsi="Times New Roman" w:cs="Times New Roman"/>
          <w:sz w:val="20"/>
          <w:szCs w:val="20"/>
        </w:rPr>
        <w:t xml:space="preserve"> </w:t>
      </w:r>
      <w:r w:rsidR="00AD2966">
        <w:rPr>
          <w:rFonts w:ascii="Times New Roman" w:hAnsi="Times New Roman" w:cs="Times New Roman"/>
          <w:sz w:val="20"/>
          <w:szCs w:val="20"/>
        </w:rPr>
        <w:t xml:space="preserve">is </w:t>
      </w:r>
      <w:r w:rsidR="00480D91">
        <w:rPr>
          <w:rFonts w:ascii="Times New Roman" w:hAnsi="Times New Roman" w:cs="Times New Roman"/>
          <w:sz w:val="20"/>
          <w:szCs w:val="20"/>
        </w:rPr>
        <w:t xml:space="preserve">whether we can </w:t>
      </w:r>
      <w:r w:rsidR="000972EE">
        <w:rPr>
          <w:rFonts w:ascii="Times New Roman" w:hAnsi="Times New Roman" w:cs="Times New Roman"/>
          <w:sz w:val="20"/>
          <w:szCs w:val="20"/>
        </w:rPr>
        <w:t xml:space="preserve">find a subset </w:t>
      </w:r>
      <m:oMath>
        <m:sSup>
          <m:sSupPr>
            <m:ctrlPr>
              <w:rPr>
                <w:rFonts w:ascii="Cambria Math" w:hAnsi="Cambria Math" w:cs="Times New Roman"/>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r>
          <w:rPr>
            <w:rFonts w:ascii="Cambria Math" w:hAnsi="Cambria Math" w:cs="Times New Roman"/>
            <w:sz w:val="20"/>
            <w:szCs w:val="20"/>
          </w:rPr>
          <m:t>⊆S</m:t>
        </m:r>
      </m:oMath>
      <w:r w:rsidR="000972EE">
        <w:rPr>
          <w:rFonts w:ascii="Times New Roman" w:hAnsi="Times New Roman" w:cs="Times New Roman" w:hint="eastAsia"/>
          <w:sz w:val="20"/>
          <w:szCs w:val="20"/>
        </w:rPr>
        <w:t xml:space="preserve"> that the total cost</w:t>
      </w:r>
      <w:r w:rsidR="00480D91">
        <w:rPr>
          <w:rFonts w:ascii="Times New Roman" w:hAnsi="Times New Roman" w:cs="Times New Roman"/>
          <w:sz w:val="20"/>
          <w:szCs w:val="20"/>
        </w:rPr>
        <w:t xml:space="preserve"> is</w:t>
      </w:r>
      <w:r w:rsidR="000972EE">
        <w:rPr>
          <w:rFonts w:ascii="Times New Roman" w:hAnsi="Times New Roman" w:cs="Times New Roman" w:hint="eastAsia"/>
          <w:sz w:val="20"/>
          <w:szCs w:val="20"/>
        </w:rPr>
        <w:t xml:space="preserve"> </w:t>
      </w:r>
      <w:del w:id="209" w:author="Microsoft Office 用户" w:date="2018-01-29T21:01:00Z">
        <w:r w:rsidR="000972EE" w:rsidDel="00B053B9">
          <w:rPr>
            <w:rFonts w:ascii="Times New Roman" w:hAnsi="Times New Roman" w:cs="Times New Roman" w:hint="eastAsia"/>
            <w:sz w:val="20"/>
            <w:szCs w:val="20"/>
          </w:rPr>
          <w:delText>not</w:delText>
        </w:r>
        <w:r w:rsidR="00480D91" w:rsidDel="00B053B9">
          <w:rPr>
            <w:rFonts w:ascii="Times New Roman" w:hAnsi="Times New Roman" w:cs="Times New Roman"/>
            <w:sz w:val="20"/>
            <w:szCs w:val="20"/>
          </w:rPr>
          <w:delText xml:space="preserve"> more than</w:delText>
        </w:r>
      </w:del>
      <w:ins w:id="210" w:author="Microsoft Office 用户" w:date="2018-01-29T21:01:00Z">
        <w:r w:rsidR="00B053B9">
          <w:rPr>
            <w:rFonts w:ascii="Times New Roman" w:hAnsi="Times New Roman" w:cs="Times New Roman"/>
            <w:sz w:val="20"/>
            <w:szCs w:val="20"/>
          </w:rPr>
          <w:t>under</w:t>
        </w:r>
      </w:ins>
      <w:r w:rsidR="000972EE">
        <w:rPr>
          <w:rFonts w:ascii="Times New Roman" w:hAnsi="Times New Roman" w:cs="Times New Roman" w:hint="eastAsia"/>
          <w:sz w:val="20"/>
          <w:szCs w:val="20"/>
        </w:rPr>
        <w:t xml:space="preserve"> a </w:t>
      </w:r>
      <w:r w:rsidR="000972EE">
        <w:rPr>
          <w:rFonts w:ascii="Times New Roman" w:hAnsi="Times New Roman" w:cs="Times New Roman"/>
          <w:sz w:val="20"/>
          <w:szCs w:val="20"/>
        </w:rPr>
        <w:t xml:space="preserve">given </w:t>
      </w:r>
      <w:r w:rsidR="00480D91">
        <w:rPr>
          <w:rFonts w:ascii="Times New Roman" w:hAnsi="Times New Roman" w:cs="Times New Roman" w:hint="eastAsia"/>
          <w:sz w:val="20"/>
          <w:szCs w:val="20"/>
        </w:rPr>
        <w:t>budge</w:t>
      </w:r>
      <w:r w:rsidR="00480D91">
        <w:rPr>
          <w:rFonts w:ascii="Times New Roman" w:hAnsi="Times New Roman" w:cs="Times New Roman"/>
          <w:sz w:val="20"/>
          <w:szCs w:val="20"/>
        </w:rPr>
        <w:t xml:space="preserve"> L and the total weight of elements</w:t>
      </w:r>
      <w:r w:rsidR="00AD2966">
        <w:rPr>
          <w:rFonts w:ascii="Times New Roman" w:hAnsi="Times New Roman" w:cs="Times New Roman"/>
          <w:sz w:val="20"/>
          <w:szCs w:val="20"/>
        </w:rPr>
        <w:t xml:space="preserve"> in </w:t>
      </w:r>
      <m:oMath>
        <m:sSup>
          <m:sSupPr>
            <m:ctrlPr>
              <w:rPr>
                <w:rFonts w:ascii="Cambria Math" w:hAnsi="Cambria Math" w:cs="Times New Roman"/>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oMath>
      <w:r w:rsidR="00AD2966">
        <w:rPr>
          <w:rFonts w:ascii="Times New Roman" w:hAnsi="Times New Roman" w:cs="Times New Roman"/>
          <w:sz w:val="20"/>
          <w:szCs w:val="20"/>
        </w:rPr>
        <w:t xml:space="preserve"> is maximized.</w:t>
      </w:r>
      <w:r w:rsidR="00793F7C">
        <w:rPr>
          <w:rFonts w:ascii="Times New Roman" w:hAnsi="Times New Roman" w:cs="Times New Roman"/>
          <w:sz w:val="20"/>
          <w:szCs w:val="20"/>
        </w:rPr>
        <w:t xml:space="preserve"> Obviously,</w:t>
      </w:r>
      <w:r w:rsidR="00495DF5">
        <w:rPr>
          <w:rFonts w:ascii="Times New Roman" w:hAnsi="Times New Roman" w:cs="Times New Roman"/>
          <w:sz w:val="20"/>
          <w:szCs w:val="20"/>
        </w:rPr>
        <w:t xml:space="preserve"> </w:t>
      </w:r>
      <w:r w:rsidR="00793F7C">
        <w:rPr>
          <w:rFonts w:ascii="Times New Roman" w:hAnsi="Times New Roman" w:cs="Times New Roman"/>
          <w:sz w:val="20"/>
          <w:szCs w:val="20"/>
        </w:rPr>
        <w:t>e</w:t>
      </w:r>
      <w:r w:rsidR="00E04FFA">
        <w:rPr>
          <w:rFonts w:ascii="Times New Roman" w:hAnsi="Times New Roman" w:cs="Times New Roman"/>
          <w:sz w:val="20"/>
          <w:szCs w:val="20"/>
        </w:rPr>
        <w:t xml:space="preserve">ach set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E04FFA">
        <w:rPr>
          <w:rFonts w:ascii="Times New Roman" w:hAnsi="Times New Roman" w:cs="Times New Roman" w:hint="eastAsia"/>
          <w:sz w:val="20"/>
          <w:szCs w:val="20"/>
        </w:rPr>
        <w:t xml:space="preserve"> can be </w:t>
      </w:r>
      <w:r w:rsidR="00E04FFA">
        <w:rPr>
          <w:rFonts w:ascii="Times New Roman" w:hAnsi="Times New Roman" w:cs="Times New Roman"/>
          <w:sz w:val="20"/>
          <w:szCs w:val="20"/>
        </w:rPr>
        <w:t xml:space="preserve">mapped to </w:t>
      </w: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m:rPr>
                <m:sty m:val="p"/>
              </m:rPr>
              <w:rPr>
                <w:rFonts w:ascii="Cambria Math" w:hAnsi="Cambria Math" w:cs="Times New Roman"/>
                <w:sz w:val="20"/>
                <w:szCs w:val="20"/>
              </w:rPr>
              <m:t>Z</m:t>
            </m:r>
            <m:ctrlPr>
              <w:rPr>
                <w:rFonts w:ascii="Cambria Math" w:hAnsi="Cambria Math" w:cs="Times New Roman"/>
                <w:sz w:val="20"/>
                <w:szCs w:val="20"/>
              </w:rPr>
            </m:ctrlPr>
          </m:e>
        </m:d>
      </m:oMath>
      <w:r w:rsidR="00E04FFA">
        <w:rPr>
          <w:rFonts w:ascii="Times New Roman" w:hAnsi="Times New Roman" w:cs="Times New Roman"/>
          <w:sz w:val="20"/>
          <w:szCs w:val="20"/>
        </w:rPr>
        <w:t xml:space="preserve">, </w:t>
      </w:r>
      <m:oMath>
        <m:r>
          <m:rPr>
            <m:sty m:val="p"/>
          </m:rPr>
          <w:rPr>
            <w:rFonts w:ascii="Cambria Math" w:hAnsi="Cambria Math" w:cs="Times New Roman"/>
            <w:sz w:val="20"/>
            <w:szCs w:val="20"/>
          </w:rPr>
          <m:t>Z⊆V</m:t>
        </m:r>
      </m:oMath>
      <w:r w:rsidR="00E04FFA">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 xml:space="preserve"> </m:t>
        </m:r>
      </m:oMath>
      <w:r w:rsidR="00E04FFA">
        <w:rPr>
          <w:rFonts w:ascii="Times New Roman" w:hAnsi="Times New Roman" w:cs="Times New Roman"/>
          <w:sz w:val="20"/>
          <w:szCs w:val="20"/>
        </w:rPr>
        <w:t xml:space="preserve"> </w:t>
      </w:r>
      <w:r w:rsidR="00E04FFA" w:rsidRPr="00E04FFA">
        <w:rPr>
          <w:rFonts w:ascii="Times New Roman" w:hAnsi="Times New Roman" w:cs="Times New Roman"/>
          <w:sz w:val="20"/>
          <w:szCs w:val="20"/>
        </w:rPr>
        <w:t>be equivalent to</w:t>
      </w:r>
      <w:r w:rsidR="00E04FFA">
        <w:rPr>
          <w:rFonts w:ascii="Times New Roman" w:hAnsi="Times New Roman" w:cs="Times New Roman"/>
          <w:sz w:val="20"/>
          <w:szCs w:val="20"/>
        </w:rPr>
        <w:t xml:space="preserve"> </w:t>
      </w:r>
      <m:oMath>
        <m:r>
          <w:rPr>
            <w:rFonts w:ascii="Cambria Math" w:eastAsia="宋体" w:hAnsi="Cambria Math" w:cs="Times New Roman" w:hint="eastAsia"/>
            <w:sz w:val="20"/>
            <w:szCs w:val="20"/>
          </w:rPr>
          <m:t>C</m:t>
        </m:r>
        <m:d>
          <m:dPr>
            <m:ctrlPr>
              <w:rPr>
                <w:rFonts w:ascii="Cambria Math" w:eastAsia="宋体" w:hAnsi="Cambria Math" w:cs="Times New Roman"/>
                <w:i/>
                <w:sz w:val="20"/>
                <w:szCs w:val="20"/>
              </w:rPr>
            </m:ctrlPr>
          </m:dPr>
          <m:e>
            <m:r>
              <m:rPr>
                <m:sty m:val="p"/>
              </m:rPr>
              <w:rPr>
                <w:rFonts w:ascii="Cambria Math" w:hAnsi="Cambria Math" w:cs="Times New Roman"/>
                <w:sz w:val="20"/>
                <w:szCs w:val="20"/>
              </w:rPr>
              <m:t>Z</m:t>
            </m:r>
            <m:ctrlPr>
              <w:rPr>
                <w:rFonts w:ascii="Cambria Math" w:hAnsi="Cambria Math" w:cs="Times New Roman"/>
                <w:sz w:val="20"/>
                <w:szCs w:val="20"/>
              </w:rPr>
            </m:ctrlPr>
          </m:e>
        </m:d>
      </m:oMath>
      <w:r w:rsidR="00E04FFA">
        <w:rPr>
          <w:rFonts w:ascii="Times New Roman" w:hAnsi="Times New Roman" w:cs="Times New Roman" w:hint="eastAsia"/>
          <w:sz w:val="20"/>
          <w:szCs w:val="20"/>
        </w:rPr>
        <w:t xml:space="preserve">, and </w:t>
      </w:r>
      <w:r w:rsidR="005D77B4">
        <w:rPr>
          <w:rFonts w:ascii="Times New Roman" w:hAnsi="Times New Roman" w:cs="Times New Roman"/>
          <w:sz w:val="20"/>
          <w:szCs w:val="20"/>
        </w:rPr>
        <w:t xml:space="preserve">weight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D77B4">
        <w:rPr>
          <w:rFonts w:ascii="Times New Roman" w:hAnsi="Times New Roman" w:cs="Times New Roman"/>
        </w:rPr>
        <w:t xml:space="preserve"> of each element in R is mapped to the </w:t>
      </w:r>
      <w:r w:rsidR="0066562A">
        <w:rPr>
          <w:rFonts w:ascii="Times New Roman" w:hAnsi="Times New Roman" w:cs="Times New Roman"/>
        </w:rPr>
        <w:t>priority power</w:t>
      </w:r>
      <w:r w:rsidR="005D77B4">
        <w:rPr>
          <w:rFonts w:ascii="Times New Roman" w:hAnsi="Times New Roman" w:cs="Times New Roman"/>
        </w:rPr>
        <w:t>,</w:t>
      </w:r>
      <m:oMath>
        <m:r>
          <m:rPr>
            <m:sty m:val="p"/>
          </m:rPr>
          <w:rPr>
            <w:rFonts w:ascii="Cambria Math" w:eastAsia="宋体" w:hAnsi="Cambria Math" w:cs="Times New Roman"/>
            <w:sz w:val="20"/>
            <w:szCs w:val="20"/>
          </w:rPr>
          <m:t xml:space="preserve"> </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oMath>
      <w:r w:rsidR="00793F7C">
        <w:rPr>
          <w:rFonts w:ascii="Times New Roman" w:hAnsi="Times New Roman" w:cs="Times New Roman" w:hint="eastAsia"/>
          <w:sz w:val="20"/>
          <w:szCs w:val="20"/>
        </w:rPr>
        <w:t xml:space="preserve"> </w:t>
      </w:r>
      <w:r w:rsidR="005D77B4">
        <w:rPr>
          <w:rFonts w:ascii="Times New Roman" w:hAnsi="Times New Roman" w:cs="Times New Roman"/>
        </w:rPr>
        <w:t xml:space="preserve">of each </w:t>
      </w:r>
      <w:r w:rsidR="005D77B4">
        <w:rPr>
          <w:rFonts w:ascii="Times New Roman" w:hAnsi="Times New Roman" w:cs="Times New Roman" w:hint="eastAsia"/>
        </w:rPr>
        <w:t>vehicle</w:t>
      </w:r>
      <w:r w:rsidR="00EF1AC4">
        <w:rPr>
          <w:rFonts w:ascii="Times New Roman" w:hAnsi="Times New Roman" w:cs="Times New Roman"/>
        </w:rPr>
        <w:t xml:space="preserve"> in </w:t>
      </w:r>
      <w:r w:rsidR="0066562A">
        <w:rPr>
          <w:rFonts w:ascii="Times New Roman" w:hAnsi="Times New Roman" w:cs="Times New Roman"/>
        </w:rPr>
        <w:t>V</w:t>
      </w:r>
      <w:r w:rsidR="005D77B4">
        <w:rPr>
          <w:rFonts w:ascii="Times New Roman" w:hAnsi="Times New Roman" w:cs="Times New Roman" w:hint="eastAsia"/>
          <w:sz w:val="20"/>
          <w:szCs w:val="20"/>
        </w:rPr>
        <w:t xml:space="preserve">. </w:t>
      </w:r>
      <w:r w:rsidR="00E86241">
        <w:rPr>
          <w:rFonts w:ascii="Times New Roman" w:hAnsi="Times New Roman" w:cs="Times New Roman"/>
          <w:sz w:val="20"/>
          <w:szCs w:val="20"/>
        </w:rPr>
        <w:t>We have mapped the formulation of SVP to budget maximum coverage problem. And</w:t>
      </w:r>
      <w:r w:rsidR="0066562A">
        <w:rPr>
          <w:rFonts w:ascii="Times New Roman" w:hAnsi="Times New Roman" w:cs="Times New Roman"/>
          <w:sz w:val="20"/>
          <w:szCs w:val="20"/>
        </w:rPr>
        <w:t xml:space="preserve"> then</w:t>
      </w:r>
      <w:r w:rsidR="00E86241">
        <w:rPr>
          <w:rFonts w:ascii="Times New Roman" w:hAnsi="Times New Roman" w:cs="Times New Roman"/>
          <w:sz w:val="20"/>
          <w:szCs w:val="20"/>
        </w:rPr>
        <w:t xml:space="preserve"> we can see that a solution of budget maximum coverage problem is also the solution of SVP. </w:t>
      </w:r>
      <w:r w:rsidR="00D96761">
        <w:rPr>
          <w:rFonts w:ascii="Times New Roman" w:hAnsi="Times New Roman" w:cs="Times New Roman"/>
          <w:sz w:val="20"/>
          <w:szCs w:val="20"/>
        </w:rPr>
        <w:t xml:space="preserve">So </w:t>
      </w:r>
      <w:r w:rsidR="00E86241">
        <w:rPr>
          <w:rFonts w:ascii="Times New Roman" w:hAnsi="Times New Roman" w:cs="Times New Roman"/>
          <w:sz w:val="20"/>
          <w:szCs w:val="20"/>
        </w:rPr>
        <w:t>SVP is NP-hard.</w:t>
      </w:r>
    </w:p>
    <w:p w14:paraId="73E5F27D" w14:textId="77777777" w:rsidR="00D96761" w:rsidRPr="00E04FFA" w:rsidRDefault="00D96761" w:rsidP="00B21AF3">
      <w:pPr>
        <w:rPr>
          <w:rFonts w:ascii="Times New Roman" w:hAnsi="Times New Roman" w:cs="Times New Roman"/>
          <w:sz w:val="20"/>
          <w:szCs w:val="20"/>
        </w:rPr>
      </w:pPr>
      <w:r>
        <w:rPr>
          <w:rFonts w:ascii="Times New Roman" w:hAnsi="Times New Roman" w:cs="Times New Roman"/>
          <w:sz w:val="20"/>
          <w:szCs w:val="20"/>
        </w:rPr>
        <w:tab/>
        <w:t xml:space="preserve">Consequently, to achieve a truthful and computationally efficient crowd-sensing system, </w:t>
      </w:r>
      <w:r w:rsidR="00EB49F6">
        <w:rPr>
          <w:rFonts w:ascii="Times New Roman" w:hAnsi="Times New Roman" w:cs="Times New Roman"/>
          <w:sz w:val="20"/>
          <w:szCs w:val="20"/>
        </w:rPr>
        <w:t>it is highly demand</w:t>
      </w:r>
      <w:ins w:id="211" w:author="Microsoft Office 用户" w:date="2018-01-29T21:02:00Z">
        <w:r w:rsidR="00B053B9">
          <w:rPr>
            <w:rFonts w:ascii="Times New Roman" w:hAnsi="Times New Roman" w:cs="Times New Roman"/>
            <w:sz w:val="20"/>
            <w:szCs w:val="20"/>
          </w:rPr>
          <w:t>ed</w:t>
        </w:r>
      </w:ins>
      <w:r>
        <w:rPr>
          <w:rFonts w:ascii="Times New Roman" w:hAnsi="Times New Roman" w:cs="Times New Roman"/>
          <w:sz w:val="20"/>
          <w:szCs w:val="20"/>
        </w:rPr>
        <w:t xml:space="preserve"> to propose an</w:t>
      </w:r>
      <w:r w:rsidR="00EB49F6">
        <w:rPr>
          <w:rFonts w:ascii="Times New Roman" w:hAnsi="Times New Roman" w:cs="Times New Roman"/>
          <w:sz w:val="20"/>
          <w:szCs w:val="20"/>
        </w:rPr>
        <w:t xml:space="preserve"> </w:t>
      </w:r>
      <w:r>
        <w:rPr>
          <w:rFonts w:ascii="Times New Roman" w:hAnsi="Times New Roman" w:cs="Times New Roman"/>
          <w:sz w:val="20"/>
          <w:szCs w:val="20"/>
        </w:rPr>
        <w:t>approximate algorithm for solving SVP.</w:t>
      </w:r>
    </w:p>
    <w:p w14:paraId="5794A024" w14:textId="77777777" w:rsidR="00AE240A" w:rsidRDefault="00D25BE4" w:rsidP="00BB2727">
      <w:pPr>
        <w:rPr>
          <w:rFonts w:ascii="Times New Roman" w:hAnsi="Times New Roman" w:cs="Times New Roman"/>
          <w:b/>
          <w:sz w:val="20"/>
          <w:szCs w:val="20"/>
        </w:rPr>
      </w:pPr>
      <w:r w:rsidRPr="00D25BE4">
        <w:rPr>
          <w:rFonts w:ascii="Times New Roman" w:hAnsi="Times New Roman" w:cs="Times New Roman" w:hint="eastAsia"/>
          <w:b/>
          <w:sz w:val="20"/>
          <w:szCs w:val="20"/>
        </w:rPr>
        <w:t>B.</w:t>
      </w:r>
      <w:r w:rsidRPr="00D25BE4">
        <w:rPr>
          <w:rFonts w:ascii="Times New Roman" w:hAnsi="Times New Roman" w:cs="Times New Roman"/>
          <w:b/>
          <w:sz w:val="20"/>
          <w:szCs w:val="20"/>
        </w:rPr>
        <w:t xml:space="preserve"> </w:t>
      </w:r>
      <w:r w:rsidR="006A2D43">
        <w:rPr>
          <w:rFonts w:ascii="Times New Roman" w:hAnsi="Times New Roman" w:cs="Times New Roman"/>
          <w:b/>
          <w:sz w:val="20"/>
          <w:szCs w:val="20"/>
        </w:rPr>
        <w:t xml:space="preserve">Approximate </w:t>
      </w:r>
      <w:r w:rsidRPr="00D25BE4">
        <w:rPr>
          <w:rFonts w:ascii="Times New Roman" w:hAnsi="Times New Roman" w:cs="Times New Roman"/>
          <w:b/>
          <w:sz w:val="20"/>
          <w:szCs w:val="20"/>
        </w:rPr>
        <w:t xml:space="preserve">Algorithm </w:t>
      </w:r>
      <w:r w:rsidR="00C57BBC">
        <w:rPr>
          <w:rFonts w:ascii="Times New Roman" w:hAnsi="Times New Roman" w:cs="Times New Roman"/>
          <w:b/>
          <w:sz w:val="20"/>
          <w:szCs w:val="20"/>
        </w:rPr>
        <w:t>to Solve SVP</w:t>
      </w:r>
    </w:p>
    <w:p w14:paraId="7BD0734B" w14:textId="77777777" w:rsidR="00273E49" w:rsidRDefault="00D25BE4" w:rsidP="00BB2727">
      <w:pPr>
        <w:rPr>
          <w:rFonts w:ascii="Times New Roman" w:hAnsi="Times New Roman" w:cs="Times New Roman"/>
          <w:sz w:val="20"/>
          <w:szCs w:val="20"/>
        </w:rPr>
      </w:pPr>
      <w:r>
        <w:rPr>
          <w:rFonts w:ascii="Times New Roman" w:hAnsi="Times New Roman" w:cs="Times New Roman"/>
          <w:b/>
          <w:sz w:val="20"/>
          <w:szCs w:val="20"/>
        </w:rPr>
        <w:tab/>
      </w:r>
      <w:r w:rsidR="00A65ECA">
        <w:rPr>
          <w:rFonts w:ascii="Times New Roman" w:hAnsi="Times New Roman" w:cs="Times New Roman"/>
          <w:sz w:val="20"/>
          <w:szCs w:val="20"/>
        </w:rPr>
        <w:t xml:space="preserve">We have analyzed the NP-hardness of SVP, it becomes computationally impracticable to select an optimal set of vehicles from all the </w:t>
      </w:r>
      <w:r w:rsidR="001F71FE">
        <w:rPr>
          <w:rFonts w:ascii="Times New Roman" w:hAnsi="Times New Roman" w:cs="Times New Roman"/>
          <w:sz w:val="20"/>
          <w:szCs w:val="20"/>
        </w:rPr>
        <w:t xml:space="preserve">candidate </w:t>
      </w:r>
      <w:r w:rsidR="00A65ECA">
        <w:rPr>
          <w:rFonts w:ascii="Times New Roman" w:hAnsi="Times New Roman" w:cs="Times New Roman"/>
          <w:sz w:val="20"/>
          <w:szCs w:val="20"/>
        </w:rPr>
        <w:t>vehicles</w:t>
      </w:r>
      <w:r w:rsidR="001F71FE">
        <w:rPr>
          <w:rFonts w:ascii="Times New Roman" w:hAnsi="Times New Roman" w:cs="Times New Roman"/>
          <w:sz w:val="20"/>
          <w:szCs w:val="20"/>
        </w:rPr>
        <w:t xml:space="preserve"> when the number of candidate vehicles is huge. As for a</w:t>
      </w:r>
      <w:ins w:id="212" w:author="Microsoft Office 用户" w:date="2018-01-29T21:02:00Z">
        <w:r w:rsidR="00B053B9">
          <w:rPr>
            <w:rFonts w:ascii="Times New Roman" w:hAnsi="Times New Roman" w:cs="Times New Roman"/>
            <w:sz w:val="20"/>
            <w:szCs w:val="20"/>
          </w:rPr>
          <w:t xml:space="preserve"> huge</w:t>
        </w:r>
      </w:ins>
      <w:r w:rsidR="001F71FE">
        <w:rPr>
          <w:rFonts w:ascii="Times New Roman" w:hAnsi="Times New Roman" w:cs="Times New Roman"/>
          <w:sz w:val="20"/>
          <w:szCs w:val="20"/>
        </w:rPr>
        <w:t xml:space="preserve"> metropolis like </w:t>
      </w:r>
      <w:r w:rsidR="000100B2">
        <w:rPr>
          <w:rFonts w:ascii="Times New Roman" w:hAnsi="Times New Roman" w:cs="Times New Roman"/>
          <w:sz w:val="20"/>
          <w:szCs w:val="20"/>
        </w:rPr>
        <w:t>Beijing</w:t>
      </w:r>
      <w:r w:rsidR="001F71FE">
        <w:rPr>
          <w:rFonts w:ascii="Times New Roman" w:hAnsi="Times New Roman" w:cs="Times New Roman"/>
          <w:sz w:val="20"/>
          <w:szCs w:val="20"/>
        </w:rPr>
        <w:t xml:space="preserve">, the </w:t>
      </w:r>
      <w:r w:rsidR="00EB49F6">
        <w:rPr>
          <w:rFonts w:ascii="Times New Roman" w:hAnsi="Times New Roman" w:cs="Times New Roman"/>
          <w:sz w:val="20"/>
          <w:szCs w:val="20"/>
        </w:rPr>
        <w:t xml:space="preserve">number </w:t>
      </w:r>
      <w:r w:rsidR="00EB49F6">
        <w:rPr>
          <w:rFonts w:ascii="Times New Roman" w:hAnsi="Times New Roman" w:cs="Times New Roman"/>
          <w:sz w:val="20"/>
          <w:szCs w:val="20"/>
        </w:rPr>
        <w:lastRenderedPageBreak/>
        <w:t xml:space="preserve">of </w:t>
      </w:r>
      <w:r w:rsidR="001F71FE">
        <w:rPr>
          <w:rFonts w:ascii="Times New Roman" w:hAnsi="Times New Roman" w:cs="Times New Roman"/>
          <w:sz w:val="20"/>
          <w:szCs w:val="20"/>
        </w:rPr>
        <w:t xml:space="preserve">vehicles under operations is about </w:t>
      </w:r>
      <w:r w:rsidR="00EB49F6">
        <w:rPr>
          <w:rFonts w:ascii="Times New Roman" w:hAnsi="Times New Roman" w:cs="Times New Roman"/>
          <w:sz w:val="20"/>
          <w:szCs w:val="20"/>
        </w:rPr>
        <w:t xml:space="preserve">30,000 </w:t>
      </w:r>
      <w:ins w:id="213" w:author="Microsoft Office 用户" w:date="2018-01-29T21:02:00Z">
        <w:r w:rsidR="00B053B9">
          <w:rPr>
            <w:rFonts w:ascii="Times New Roman" w:hAnsi="Times New Roman" w:cs="Times New Roman"/>
            <w:sz w:val="20"/>
            <w:szCs w:val="20"/>
          </w:rPr>
          <w:t xml:space="preserve">per day </w:t>
        </w:r>
      </w:ins>
      <w:r w:rsidR="00EB49F6">
        <w:rPr>
          <w:rFonts w:ascii="Times New Roman" w:hAnsi="Times New Roman" w:cs="Times New Roman"/>
          <w:sz w:val="20"/>
          <w:szCs w:val="20"/>
        </w:rPr>
        <w:t xml:space="preserve">by the end of 2016 [16]. </w:t>
      </w:r>
      <w:r w:rsidR="00CB70A8">
        <w:rPr>
          <w:rFonts w:ascii="Times New Roman" w:hAnsi="Times New Roman" w:cs="Times New Roman"/>
          <w:sz w:val="20"/>
          <w:szCs w:val="20"/>
        </w:rPr>
        <w:t>To achieve the desired computational efficiency, we propose an approximate algorithm</w:t>
      </w:r>
      <w:r w:rsidR="00C57BBC">
        <w:rPr>
          <w:rFonts w:ascii="Times New Roman" w:hAnsi="Times New Roman" w:cs="Times New Roman"/>
          <w:sz w:val="20"/>
          <w:szCs w:val="20"/>
        </w:rPr>
        <w:t xml:space="preserve"> called efficient combination query algorithm (ECQA)</w:t>
      </w:r>
      <w:r w:rsidR="00CB70A8">
        <w:rPr>
          <w:rFonts w:ascii="Times New Roman" w:hAnsi="Times New Roman" w:cs="Times New Roman"/>
          <w:sz w:val="20"/>
          <w:szCs w:val="20"/>
        </w:rPr>
        <w:t xml:space="preserve"> to solve SVP.</w:t>
      </w:r>
      <w:r w:rsidR="005241BE">
        <w:rPr>
          <w:rFonts w:ascii="Times New Roman" w:hAnsi="Times New Roman" w:cs="Times New Roman"/>
          <w:sz w:val="20"/>
          <w:szCs w:val="20"/>
        </w:rPr>
        <w:t xml:space="preserve"> </w:t>
      </w:r>
      <w:r w:rsidR="00325572">
        <w:rPr>
          <w:rFonts w:ascii="Times New Roman" w:hAnsi="Times New Roman" w:cs="Times New Roman"/>
          <w:sz w:val="20"/>
          <w:szCs w:val="20"/>
        </w:rPr>
        <w:t xml:space="preserve">While designing the algorithm, </w:t>
      </w:r>
      <w:r w:rsidR="00B87CA5">
        <w:rPr>
          <w:rFonts w:ascii="Times New Roman" w:hAnsi="Times New Roman" w:cs="Times New Roman"/>
          <w:sz w:val="20"/>
          <w:szCs w:val="20"/>
        </w:rPr>
        <w:t xml:space="preserve">not only should we consider to select a vehicle with maximized STC, but also </w:t>
      </w:r>
      <w:r w:rsidR="00273E49">
        <w:rPr>
          <w:rFonts w:ascii="Times New Roman" w:hAnsi="Times New Roman" w:cs="Times New Roman"/>
          <w:sz w:val="20"/>
          <w:szCs w:val="20"/>
        </w:rPr>
        <w:t>ask for less reward f</w:t>
      </w:r>
      <w:r w:rsidR="00325572">
        <w:rPr>
          <w:rFonts w:ascii="Times New Roman" w:hAnsi="Times New Roman" w:cs="Times New Roman"/>
          <w:sz w:val="20"/>
          <w:szCs w:val="20"/>
        </w:rPr>
        <w:t>rom CMP with budget constraint</w:t>
      </w:r>
      <w:r w:rsidR="00273E49">
        <w:rPr>
          <w:rFonts w:ascii="Times New Roman" w:hAnsi="Times New Roman" w:cs="Times New Roman"/>
          <w:sz w:val="20"/>
          <w:szCs w:val="20"/>
        </w:rPr>
        <w:t xml:space="preserve">. Therefore we define the reward </w:t>
      </w:r>
      <w:commentRangeStart w:id="214"/>
      <w:r w:rsidR="00273E49">
        <w:rPr>
          <w:rFonts w:ascii="Times New Roman" w:hAnsi="Times New Roman" w:cs="Times New Roman"/>
          <w:sz w:val="20"/>
          <w:szCs w:val="20"/>
        </w:rPr>
        <w:t>efficient</w:t>
      </w:r>
      <w:commentRangeEnd w:id="214"/>
      <w:r w:rsidR="00B053B9">
        <w:rPr>
          <w:rStyle w:val="a6"/>
        </w:rPr>
        <w:commentReference w:id="214"/>
      </w:r>
      <w:r w:rsidR="00273E49">
        <w:rPr>
          <w:rFonts w:ascii="Times New Roman" w:hAnsi="Times New Roman" w:cs="Times New Roman"/>
          <w:sz w:val="20"/>
          <w:szCs w:val="20"/>
        </w:rPr>
        <w:t>.</w:t>
      </w:r>
    </w:p>
    <w:p w14:paraId="06E40BDF" w14:textId="77777777" w:rsidR="00273E49" w:rsidRPr="00273E49" w:rsidRDefault="00273E49" w:rsidP="00BB2727">
      <w:pPr>
        <w:rPr>
          <w:rFonts w:ascii="Times New Roman" w:hAnsi="Times New Roman" w:cs="Times New Roman"/>
          <w:b/>
          <w:sz w:val="20"/>
          <w:szCs w:val="20"/>
        </w:rPr>
      </w:pPr>
      <w:r w:rsidRPr="00273E49">
        <w:rPr>
          <w:rFonts w:ascii="Times New Roman" w:hAnsi="Times New Roman" w:cs="Times New Roman" w:hint="eastAsia"/>
          <w:b/>
          <w:sz w:val="20"/>
          <w:szCs w:val="20"/>
        </w:rPr>
        <w:t>Definition 5:</w:t>
      </w:r>
      <w:r w:rsidR="0015415C">
        <w:rPr>
          <w:rFonts w:ascii="Times New Roman" w:hAnsi="Times New Roman" w:cs="Times New Roman"/>
          <w:b/>
          <w:sz w:val="20"/>
          <w:szCs w:val="20"/>
        </w:rPr>
        <w:t xml:space="preserve"> Reward Efficient (RE) </w:t>
      </w:r>
      <w:r w:rsidR="0015415C">
        <w:rPr>
          <w:rFonts w:ascii="Times New Roman" w:hAnsi="Times New Roman" w:cs="Times New Roman"/>
          <w:sz w:val="20"/>
          <w:szCs w:val="20"/>
        </w:rPr>
        <w:t xml:space="preserve">indicates the marginal STC </w:t>
      </w:r>
      <w:r w:rsidR="00325572">
        <w:rPr>
          <w:rFonts w:ascii="Times New Roman" w:hAnsi="Times New Roman" w:cs="Times New Roman"/>
          <w:sz w:val="20"/>
          <w:szCs w:val="20"/>
        </w:rPr>
        <w:t>achieve</w:t>
      </w:r>
      <w:r w:rsidR="0015415C">
        <w:rPr>
          <w:rFonts w:ascii="Times New Roman" w:hAnsi="Times New Roman" w:cs="Times New Roman"/>
          <w:sz w:val="20"/>
          <w:szCs w:val="20"/>
        </w:rPr>
        <w:t xml:space="preserve"> per unit reward.</w:t>
      </w:r>
    </w:p>
    <w:p w14:paraId="75A814CB" w14:textId="77777777" w:rsidR="00C57BBC" w:rsidRDefault="00C57BBC" w:rsidP="00325572">
      <w:pPr>
        <w:ind w:firstLine="420"/>
        <w:rPr>
          <w:rFonts w:ascii="Times New Roman" w:hAnsi="Times New Roman" w:cs="Times New Roman"/>
          <w:sz w:val="20"/>
          <w:szCs w:val="20"/>
        </w:rPr>
      </w:pPr>
      <w:r>
        <w:rPr>
          <w:rFonts w:ascii="Times New Roman" w:hAnsi="Times New Roman" w:cs="Times New Roman"/>
          <w:sz w:val="20"/>
          <w:szCs w:val="20"/>
        </w:rPr>
        <w:t>The</w:t>
      </w:r>
      <w:r w:rsidR="00507741" w:rsidRPr="00507741">
        <w:rPr>
          <w:rFonts w:ascii="Times New Roman" w:hAnsi="Times New Roman" w:cs="Times New Roman"/>
          <w:sz w:val="20"/>
          <w:szCs w:val="20"/>
        </w:rPr>
        <w:t xml:space="preserve"> </w:t>
      </w:r>
      <w:r w:rsidR="00507741">
        <w:rPr>
          <w:rFonts w:ascii="Times New Roman" w:hAnsi="Times New Roman" w:cs="Times New Roman"/>
          <w:sz w:val="20"/>
          <w:szCs w:val="20"/>
        </w:rPr>
        <w:t>ECQA</w:t>
      </w:r>
      <w:r>
        <w:rPr>
          <w:rFonts w:ascii="Times New Roman" w:hAnsi="Times New Roman" w:cs="Times New Roman"/>
          <w:sz w:val="20"/>
          <w:szCs w:val="20"/>
        </w:rPr>
        <w:t xml:space="preserve"> adopts a greedy strategy to solve the problem.</w:t>
      </w:r>
      <w:r w:rsidR="00507741">
        <w:rPr>
          <w:rFonts w:ascii="Times New Roman" w:hAnsi="Times New Roman" w:cs="Times New Roman"/>
          <w:sz w:val="20"/>
          <w:szCs w:val="20"/>
        </w:rPr>
        <w:t xml:space="preserve"> The greedy policy is to select the next most </w:t>
      </w:r>
      <w:r w:rsidR="00975A76">
        <w:rPr>
          <w:rFonts w:ascii="Times New Roman" w:hAnsi="Times New Roman" w:cs="Times New Roman"/>
          <w:sz w:val="20"/>
          <w:szCs w:val="20"/>
        </w:rPr>
        <w:t>reward</w:t>
      </w:r>
      <w:r w:rsidR="00EC61D4">
        <w:rPr>
          <w:rFonts w:ascii="Times New Roman" w:hAnsi="Times New Roman" w:cs="Times New Roman"/>
          <w:sz w:val="20"/>
          <w:szCs w:val="20"/>
        </w:rPr>
        <w:t xml:space="preserve"> effectiveness</w:t>
      </w:r>
      <w:r w:rsidR="00D513BE">
        <w:rPr>
          <w:rFonts w:ascii="Times New Roman" w:hAnsi="Times New Roman" w:cs="Times New Roman"/>
          <w:sz w:val="20"/>
          <w:szCs w:val="20"/>
        </w:rPr>
        <w:t xml:space="preserve"> vehicle</w:t>
      </w:r>
      <w:r w:rsidR="00975A76">
        <w:rPr>
          <w:rFonts w:ascii="Times New Roman" w:hAnsi="Times New Roman" w:cs="Times New Roman"/>
          <w:sz w:val="20"/>
          <w:szCs w:val="20"/>
        </w:rPr>
        <w:t xml:space="preserve">, which means </w:t>
      </w:r>
      <w:r w:rsidR="00B21DF7">
        <w:rPr>
          <w:rFonts w:ascii="Times New Roman" w:hAnsi="Times New Roman" w:cs="Times New Roman"/>
          <w:sz w:val="20"/>
          <w:szCs w:val="20"/>
        </w:rPr>
        <w:t xml:space="preserve">to select </w:t>
      </w:r>
      <w:r w:rsidR="00975A76">
        <w:rPr>
          <w:rFonts w:ascii="Times New Roman" w:hAnsi="Times New Roman" w:cs="Times New Roman"/>
          <w:sz w:val="20"/>
          <w:szCs w:val="20"/>
        </w:rPr>
        <w:t xml:space="preserve">a vehicle </w:t>
      </w:r>
      <w:r w:rsidR="00D513BE">
        <w:rPr>
          <w:rFonts w:ascii="Times New Roman" w:hAnsi="Times New Roman" w:cs="Times New Roman"/>
          <w:sz w:val="20"/>
          <w:szCs w:val="20"/>
        </w:rPr>
        <w:t>maxi</w:t>
      </w:r>
      <w:r w:rsidR="002B4C7E">
        <w:rPr>
          <w:rFonts w:ascii="Times New Roman" w:hAnsi="Times New Roman" w:cs="Times New Roman"/>
          <w:sz w:val="20"/>
          <w:szCs w:val="20"/>
        </w:rPr>
        <w:t>mize</w:t>
      </w:r>
      <w:r w:rsidR="00B21DF7">
        <w:rPr>
          <w:rFonts w:ascii="Times New Roman" w:hAnsi="Times New Roman" w:cs="Times New Roman"/>
          <w:sz w:val="20"/>
          <w:szCs w:val="20"/>
        </w:rPr>
        <w:t>d marginal</w:t>
      </w:r>
      <w:r w:rsidR="002B4C7E">
        <w:rPr>
          <w:rFonts w:ascii="Times New Roman" w:hAnsi="Times New Roman" w:cs="Times New Roman"/>
          <w:sz w:val="20"/>
          <w:szCs w:val="20"/>
        </w:rPr>
        <w:t xml:space="preserve"> STC </w:t>
      </w:r>
      <w:r w:rsidR="00B21DF7">
        <w:rPr>
          <w:rFonts w:ascii="Times New Roman" w:hAnsi="Times New Roman" w:cs="Times New Roman"/>
          <w:sz w:val="20"/>
          <w:szCs w:val="20"/>
        </w:rPr>
        <w:t xml:space="preserve">per unit </w:t>
      </w:r>
      <w:r w:rsidR="00975A76">
        <w:rPr>
          <w:rFonts w:ascii="Times New Roman" w:hAnsi="Times New Roman" w:cs="Times New Roman"/>
          <w:sz w:val="20"/>
          <w:szCs w:val="20"/>
        </w:rPr>
        <w:t xml:space="preserve">reward, </w:t>
      </w:r>
      <w:r w:rsidR="002B4C7E">
        <w:rPr>
          <w:rFonts w:ascii="Times New Roman" w:hAnsi="Times New Roman" w:cs="Times New Roman"/>
          <w:sz w:val="20"/>
          <w:szCs w:val="20"/>
        </w:rPr>
        <w:t>until the total SR exceed the budget of CMP.</w:t>
      </w:r>
      <w:r w:rsidR="00EC61D4">
        <w:rPr>
          <w:rFonts w:ascii="Times New Roman" w:hAnsi="Times New Roman" w:cs="Times New Roman"/>
          <w:sz w:val="20"/>
          <w:szCs w:val="20"/>
        </w:rPr>
        <w:t xml:space="preserve"> Mathematically, the </w:t>
      </w:r>
      <w:r w:rsidR="00975A76">
        <w:rPr>
          <w:rFonts w:ascii="Times New Roman" w:hAnsi="Times New Roman" w:cs="Times New Roman"/>
          <w:sz w:val="20"/>
          <w:szCs w:val="20"/>
        </w:rPr>
        <w:t>reward</w:t>
      </w:r>
      <w:r w:rsidR="00EC61D4">
        <w:rPr>
          <w:rFonts w:ascii="Times New Roman" w:hAnsi="Times New Roman" w:cs="Times New Roman"/>
          <w:sz w:val="20"/>
          <w:szCs w:val="20"/>
        </w:rPr>
        <w:t xml:space="preserve">-efficient for selecting a vehicle </w:t>
      </w:r>
      <m:oMath>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w:r w:rsidR="00EC61D4">
        <w:rPr>
          <w:rFonts w:ascii="Times New Roman" w:hAnsi="Times New Roman" w:cs="Times New Roman" w:hint="eastAsia"/>
          <w:sz w:val="20"/>
          <w:szCs w:val="20"/>
        </w:rPr>
        <w:t xml:space="preserve"> </w:t>
      </w:r>
      <w:r w:rsidR="00EC61D4">
        <w:rPr>
          <w:rFonts w:ascii="Times New Roman" w:hAnsi="Times New Roman" w:cs="Times New Roman"/>
          <w:sz w:val="20"/>
          <w:szCs w:val="20"/>
        </w:rPr>
        <w:t>can be computed as follows:</w:t>
      </w:r>
    </w:p>
    <w:p w14:paraId="4C32A515" w14:textId="77777777" w:rsidR="00EC61D4" w:rsidRPr="000C0C94" w:rsidRDefault="00233DF6" w:rsidP="00720C49">
      <w:pPr>
        <w:wordWrap w:val="0"/>
        <w:jc w:val="right"/>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σ</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m:rPr>
                        <m:sty m:val="p"/>
                      </m:rPr>
                      <w:rPr>
                        <w:rFonts w:ascii="Cambria Math" w:hAnsi="Cambria Math" w:cs="Times New Roman"/>
                        <w:sz w:val="20"/>
                        <w:szCs w:val="20"/>
                      </w:rPr>
                      <m:t>Ω</m:t>
                    </m:r>
                  </m:e>
                  <m:sup>
                    <m:r>
                      <w:rPr>
                        <w:rFonts w:ascii="Cambria Math" w:hAnsi="Cambria Math" w:cs="Times New Roman"/>
                        <w:sz w:val="20"/>
                        <w:szCs w:val="20"/>
                      </w:rPr>
                      <m:t>'</m:t>
                    </m:r>
                  </m:sup>
                </m:sSup>
              </m:e>
            </m:d>
            <m:r>
              <w:rPr>
                <w:rFonts w:ascii="Cambria Math" w:hAnsi="Cambria Math" w:cs="Times New Roman"/>
                <w:sz w:val="20"/>
                <w:szCs w:val="20"/>
              </w:rPr>
              <m:t>-σ</m:t>
            </m:r>
            <m:d>
              <m:dPr>
                <m:ctrlPr>
                  <w:rPr>
                    <w:rFonts w:ascii="Cambria Math" w:hAnsi="Cambria Math" w:cs="Times New Roman"/>
                    <w:i/>
                    <w:sz w:val="20"/>
                    <w:szCs w:val="20"/>
                  </w:rPr>
                </m:ctrlPr>
              </m:dPr>
              <m:e>
                <m:r>
                  <m:rPr>
                    <m:sty m:val="p"/>
                  </m:rPr>
                  <w:rPr>
                    <w:rFonts w:ascii="Cambria Math" w:hAnsi="Cambria Math" w:cs="Times New Roman"/>
                    <w:sz w:val="20"/>
                    <w:szCs w:val="20"/>
                  </w:rPr>
                  <m:t>Ω</m:t>
                </m:r>
              </m:e>
            </m:d>
          </m:num>
          <m:den>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den>
        </m:f>
      </m:oMath>
      <w:r w:rsidR="00720C49">
        <w:rPr>
          <w:rFonts w:ascii="Times New Roman" w:hAnsi="Times New Roman" w:cs="Times New Roman" w:hint="eastAsia"/>
          <w:sz w:val="20"/>
          <w:szCs w:val="20"/>
        </w:rPr>
        <w:t xml:space="preserve"> </w:t>
      </w:r>
      <w:r w:rsidR="00720C49">
        <w:rPr>
          <w:rFonts w:ascii="Times New Roman" w:hAnsi="Times New Roman" w:cs="Times New Roman"/>
          <w:sz w:val="20"/>
          <w:szCs w:val="20"/>
        </w:rPr>
        <w:t xml:space="preserve">                                 </w:t>
      </w:r>
      <w:r w:rsidR="00720C49">
        <w:rPr>
          <w:rFonts w:ascii="Times New Roman" w:hAnsi="Times New Roman" w:cs="Times New Roman" w:hint="eastAsia"/>
          <w:sz w:val="20"/>
          <w:szCs w:val="20"/>
        </w:rPr>
        <w:t>(</w:t>
      </w:r>
      <w:r w:rsidR="00720C49">
        <w:rPr>
          <w:rFonts w:ascii="Times New Roman" w:hAnsi="Times New Roman" w:cs="Times New Roman"/>
          <w:sz w:val="20"/>
          <w:szCs w:val="20"/>
        </w:rPr>
        <w:t>14)</w:t>
      </w:r>
    </w:p>
    <w:p w14:paraId="4DF401DA" w14:textId="77777777" w:rsidR="000C0C94" w:rsidRDefault="00720C49" w:rsidP="00720C49">
      <w:pPr>
        <w:ind w:firstLine="420"/>
        <w:rPr>
          <w:rFonts w:ascii="Times New Roman" w:hAnsi="Times New Roman" w:cs="Times New Roman"/>
          <w:sz w:val="20"/>
          <w:szCs w:val="20"/>
        </w:rPr>
      </w:pPr>
      <w:r>
        <w:rPr>
          <w:rFonts w:ascii="Times New Roman" w:hAnsi="Times New Roman" w:cs="Times New Roman"/>
          <w:sz w:val="20"/>
          <w:szCs w:val="20"/>
        </w:rPr>
        <w:t>T</w:t>
      </w:r>
      <w:r w:rsidR="000C0C94">
        <w:rPr>
          <w:rFonts w:ascii="Times New Roman" w:hAnsi="Times New Roman" w:cs="Times New Roman" w:hint="eastAsia"/>
          <w:sz w:val="20"/>
          <w:szCs w:val="20"/>
        </w:rPr>
        <w:t>he algorithm tries many rounds,</w:t>
      </w:r>
      <w:r w:rsidR="000C0C94">
        <w:rPr>
          <w:rFonts w:ascii="Times New Roman" w:hAnsi="Times New Roman" w:cs="Times New Roman"/>
          <w:sz w:val="20"/>
          <w:szCs w:val="20"/>
        </w:rPr>
        <w:t xml:space="preserve"> </w:t>
      </w:r>
      <w:r>
        <w:rPr>
          <w:rFonts w:ascii="Times New Roman" w:hAnsi="Times New Roman" w:cs="Times New Roman"/>
          <w:sz w:val="20"/>
          <w:szCs w:val="20"/>
        </w:rPr>
        <w:t xml:space="preserve">a </w:t>
      </w:r>
      <w:r w:rsidR="005241BE">
        <w:rPr>
          <w:rFonts w:ascii="Times New Roman" w:hAnsi="Times New Roman" w:cs="Times New Roman"/>
          <w:sz w:val="20"/>
          <w:szCs w:val="20"/>
        </w:rPr>
        <w:t xml:space="preserve">best </w:t>
      </w:r>
      <w:r>
        <w:rPr>
          <w:rFonts w:ascii="Times New Roman" w:hAnsi="Times New Roman" w:cs="Times New Roman"/>
          <w:sz w:val="20"/>
          <w:szCs w:val="20"/>
        </w:rPr>
        <w:t xml:space="preserve">vehicle with </w:t>
      </w:r>
      <w:r w:rsidRPr="00720C49">
        <w:rPr>
          <w:rFonts w:ascii="Times New Roman" w:hAnsi="Times New Roman" w:cs="Times New Roman"/>
          <w:sz w:val="20"/>
          <w:szCs w:val="20"/>
        </w:rPr>
        <w:t>maximum</w:t>
      </w:r>
      <w:r>
        <w:rPr>
          <w:rFonts w:ascii="Times New Roman" w:hAnsi="Times New Roman" w:cs="Times New Roman"/>
          <w:sz w:val="20"/>
          <w:szCs w:val="20"/>
        </w:rPr>
        <w:t xml:space="preserve"> RE</w:t>
      </w:r>
      <w:r w:rsidR="005241BE">
        <w:rPr>
          <w:rFonts w:ascii="Times New Roman" w:hAnsi="Times New Roman" w:cs="Times New Roman"/>
          <w:sz w:val="20"/>
          <w:szCs w:val="20"/>
        </w:rPr>
        <w:t xml:space="preserve"> is determined as a result of each round</w:t>
      </w:r>
      <w:r>
        <w:rPr>
          <w:rFonts w:ascii="Times New Roman" w:hAnsi="Times New Roman" w:cs="Times New Roman"/>
          <w:sz w:val="20"/>
          <w:szCs w:val="20"/>
        </w:rPr>
        <w:t>. In equation (14</w:t>
      </w:r>
      <w:r>
        <w:rPr>
          <w:rFonts w:ascii="Times New Roman" w:hAnsi="Times New Roman" w:cs="Times New Roman" w:hint="eastAsia"/>
          <w:sz w:val="20"/>
          <w:szCs w:val="20"/>
        </w:rPr>
        <w:t xml:space="preserve">), </w:t>
      </w:r>
      <w:r w:rsidR="000C0C94">
        <w:rPr>
          <w:rFonts w:ascii="Times New Roman" w:hAnsi="Times New Roman" w:cs="Times New Roman"/>
          <w:sz w:val="20"/>
          <w:szCs w:val="20"/>
        </w:rPr>
        <w:t xml:space="preserve">where </w:t>
      </w:r>
      <m:oMath>
        <m:sSub>
          <m:sSubPr>
            <m:ctrlPr>
              <w:rPr>
                <w:rFonts w:ascii="Cambria Math" w:hAnsi="Cambria Math" w:cs="Times New Roman"/>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oMath>
      <w:r w:rsidR="000C0C94">
        <w:rPr>
          <w:rFonts w:ascii="Times New Roman" w:hAnsi="Times New Roman" w:cs="Times New Roman" w:hint="eastAsia"/>
          <w:sz w:val="20"/>
          <w:szCs w:val="20"/>
        </w:rPr>
        <w:t xml:space="preserve"> denotes the reward </w:t>
      </w:r>
      <w:r w:rsidR="000C0C94">
        <w:rPr>
          <w:rFonts w:ascii="Times New Roman" w:hAnsi="Times New Roman" w:cs="Times New Roman"/>
          <w:sz w:val="20"/>
          <w:szCs w:val="20"/>
        </w:rPr>
        <w:t xml:space="preserve">efficient of vehicle </w:t>
      </w:r>
      <m:oMath>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w:r w:rsidR="000C0C94">
        <w:rPr>
          <w:rFonts w:ascii="Times New Roman" w:hAnsi="Times New Roman" w:cs="Times New Roman"/>
          <w:sz w:val="20"/>
          <w:szCs w:val="20"/>
        </w:rPr>
        <w:t xml:space="preserve">, </w:t>
      </w:r>
      <m:oMath>
        <m:r>
          <m:rPr>
            <m:sty m:val="p"/>
          </m:rPr>
          <w:rPr>
            <w:rFonts w:ascii="Cambria Math" w:hAnsi="Cambria Math" w:cs="Times New Roman"/>
            <w:sz w:val="20"/>
            <w:szCs w:val="20"/>
          </w:rPr>
          <m:t>Ω</m:t>
        </m:r>
      </m:oMath>
      <w:r w:rsidR="00F71D1E">
        <w:rPr>
          <w:rFonts w:ascii="Times New Roman" w:hAnsi="Times New Roman" w:cs="Times New Roman" w:hint="eastAsia"/>
          <w:sz w:val="20"/>
          <w:szCs w:val="20"/>
        </w:rPr>
        <w:t xml:space="preserve"> </w:t>
      </w:r>
      <w:r w:rsidR="000C0C94">
        <w:rPr>
          <w:rFonts w:ascii="Times New Roman" w:hAnsi="Times New Roman" w:cs="Times New Roman" w:hint="eastAsia"/>
          <w:sz w:val="20"/>
          <w:szCs w:val="20"/>
        </w:rPr>
        <w:t>is</w:t>
      </w:r>
      <w:r w:rsidR="000C0C94">
        <w:rPr>
          <w:rFonts w:ascii="Times New Roman" w:hAnsi="Times New Roman" w:cs="Times New Roman"/>
          <w:sz w:val="20"/>
          <w:szCs w:val="20"/>
        </w:rPr>
        <w:t xml:space="preserve"> </w:t>
      </w:r>
      <w:r w:rsidR="00F71D1E">
        <w:rPr>
          <w:rFonts w:ascii="Times New Roman" w:hAnsi="Times New Roman" w:cs="Times New Roman"/>
          <w:sz w:val="20"/>
          <w:szCs w:val="20"/>
        </w:rPr>
        <w:t xml:space="preserve">solution obtained from </w:t>
      </w:r>
      <m:oMath>
        <m:r>
          <w:rPr>
            <w:rFonts w:ascii="Cambria Math" w:hAnsi="Cambria Math" w:cs="Times New Roman"/>
            <w:color w:val="000000"/>
            <w:sz w:val="20"/>
            <w:szCs w:val="20"/>
          </w:rPr>
          <m:t>V</m:t>
        </m:r>
      </m:oMath>
      <w:r w:rsidR="000C0C94">
        <w:rPr>
          <w:rFonts w:ascii="Times New Roman" w:hAnsi="Times New Roman" w:cs="Times New Roman"/>
          <w:sz w:val="20"/>
          <w:szCs w:val="20"/>
        </w:rPr>
        <w:t xml:space="preserve">, </w:t>
      </w:r>
      <m:oMath>
        <m:r>
          <w:rPr>
            <w:rFonts w:ascii="Cambria Math" w:hAnsi="Cambria Math" w:cs="Times New Roman"/>
            <w:sz w:val="20"/>
            <w:szCs w:val="20"/>
          </w:rPr>
          <m:t>σ</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m:rPr>
                    <m:sty m:val="p"/>
                  </m:rPr>
                  <w:rPr>
                    <w:rFonts w:ascii="Cambria Math" w:hAnsi="Cambria Math" w:cs="Times New Roman"/>
                    <w:sz w:val="20"/>
                    <w:szCs w:val="20"/>
                  </w:rPr>
                  <m:t>Ω</m:t>
                </m:r>
              </m:e>
              <m:sup>
                <m:r>
                  <w:rPr>
                    <w:rFonts w:ascii="Cambria Math" w:hAnsi="Cambria Math" w:cs="Times New Roman"/>
                    <w:sz w:val="20"/>
                    <w:szCs w:val="20"/>
                  </w:rPr>
                  <m:t>'</m:t>
                </m:r>
              </m:sup>
            </m:sSup>
          </m:e>
        </m:d>
        <m:r>
          <w:rPr>
            <w:rFonts w:ascii="Cambria Math" w:hAnsi="Cambria Math" w:cs="Times New Roman"/>
            <w:sz w:val="20"/>
            <w:szCs w:val="20"/>
          </w:rPr>
          <m:t>=</m:t>
        </m:r>
        <m:r>
          <w:rPr>
            <w:rFonts w:ascii="Cambria Math" w:hAnsi="Cambria Math" w:cs="Times New Roman" w:hint="eastAsia"/>
            <w:sz w:val="20"/>
            <w:szCs w:val="20"/>
          </w:rPr>
          <m:t>{</m:t>
        </m:r>
        <m:r>
          <m:rPr>
            <m:sty m:val="p"/>
          </m:rPr>
          <w:rPr>
            <w:rFonts w:ascii="Cambria Math" w:hAnsi="Cambria Math" w:cs="Times New Roman"/>
            <w:sz w:val="20"/>
            <w:szCs w:val="20"/>
          </w:rPr>
          <m:t>Ω</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m:t>
        </m:r>
      </m:oMath>
      <w:r>
        <w:rPr>
          <w:rFonts w:ascii="Times New Roman" w:hAnsi="Times New Roman" w:cs="Times New Roman" w:hint="eastAsia"/>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color w:val="000000"/>
            <w:sz w:val="20"/>
            <w:szCs w:val="20"/>
          </w:rPr>
          <m:t>∈V-</m:t>
        </m:r>
        <m:r>
          <m:rPr>
            <m:sty m:val="p"/>
          </m:rPr>
          <w:rPr>
            <w:rFonts w:ascii="Cambria Math" w:hAnsi="Cambria Math" w:cs="Times New Roman"/>
            <w:sz w:val="20"/>
            <w:szCs w:val="20"/>
          </w:rPr>
          <m:t>Ω</m:t>
        </m:r>
      </m:oMath>
      <w:r>
        <w:rPr>
          <w:rFonts w:ascii="Times New Roman" w:hAnsi="Times New Roman" w:cs="Times New Roman"/>
          <w:sz w:val="20"/>
          <w:szCs w:val="20"/>
        </w:rPr>
        <w:t>.</w:t>
      </w:r>
      <w:r w:rsidR="005241BE">
        <w:rPr>
          <w:rFonts w:ascii="Times New Roman" w:hAnsi="Times New Roman" w:cs="Times New Roman"/>
          <w:sz w:val="20"/>
          <w:szCs w:val="20"/>
        </w:rPr>
        <w:t xml:space="preserve"> The algorithm will not terminate until the budget constraint is active. The pseudo-code is listed in table 1.</w:t>
      </w:r>
    </w:p>
    <w:p w14:paraId="24F7DF44" w14:textId="77777777" w:rsidR="00F9611C" w:rsidRPr="00F9611C" w:rsidRDefault="00F9611C" w:rsidP="00F9611C">
      <w:pPr>
        <w:ind w:firstLine="420"/>
        <w:jc w:val="center"/>
        <w:rPr>
          <w:rFonts w:ascii="Times New Roman" w:hAnsi="Times New Roman" w:cs="Times New Roman"/>
          <w:b/>
          <w:sz w:val="20"/>
          <w:szCs w:val="20"/>
        </w:rPr>
      </w:pPr>
      <w:r w:rsidRPr="00F9611C">
        <w:rPr>
          <w:rFonts w:ascii="Times New Roman" w:hAnsi="Times New Roman" w:cs="Times New Roman"/>
          <w:b/>
          <w:sz w:val="20"/>
          <w:szCs w:val="20"/>
        </w:rPr>
        <w:t>Table 1</w:t>
      </w:r>
      <w:r>
        <w:rPr>
          <w:rFonts w:ascii="Times New Roman" w:hAnsi="Times New Roman" w:cs="Times New Roman"/>
          <w:b/>
          <w:sz w:val="20"/>
          <w:szCs w:val="20"/>
        </w:rPr>
        <w:t>.</w:t>
      </w:r>
      <w:r w:rsidRPr="00F9611C">
        <w:rPr>
          <w:rFonts w:ascii="Times New Roman" w:hAnsi="Times New Roman" w:cs="Times New Roman"/>
          <w:b/>
          <w:sz w:val="20"/>
          <w:szCs w:val="20"/>
        </w:rPr>
        <w:t xml:space="preserve"> The pseudo-code of </w:t>
      </w:r>
      <w:r w:rsidRPr="00F9611C">
        <w:rPr>
          <w:rFonts w:ascii="Times New Roman" w:hAnsi="Times New Roman" w:cs="Times New Roman" w:hint="eastAsia"/>
          <w:b/>
          <w:sz w:val="20"/>
          <w:szCs w:val="20"/>
        </w:rPr>
        <w:t>E</w:t>
      </w:r>
      <w:r w:rsidRPr="00F9611C">
        <w:rPr>
          <w:rFonts w:ascii="Times New Roman" w:hAnsi="Times New Roman" w:cs="Times New Roman"/>
          <w:b/>
          <w:sz w:val="20"/>
          <w:szCs w:val="20"/>
        </w:rPr>
        <w:t>CQA</w:t>
      </w:r>
    </w:p>
    <w:tbl>
      <w:tblPr>
        <w:tblStyle w:val="2"/>
        <w:tblW w:w="0" w:type="auto"/>
        <w:jc w:val="center"/>
        <w:tblLook w:val="04A0" w:firstRow="1" w:lastRow="0" w:firstColumn="1" w:lastColumn="0" w:noHBand="0" w:noVBand="1"/>
      </w:tblPr>
      <w:tblGrid>
        <w:gridCol w:w="8306"/>
      </w:tblGrid>
      <w:tr w:rsidR="00F9611C" w14:paraId="3FDF5CFC" w14:textId="77777777" w:rsidTr="00BF57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6" w:type="dxa"/>
          </w:tcPr>
          <w:p w14:paraId="543CE9BA" w14:textId="77777777" w:rsidR="00F9611C" w:rsidRDefault="00F9611C" w:rsidP="00720C49">
            <w:pPr>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pproximate Algorithm for SVP</w:t>
            </w:r>
          </w:p>
        </w:tc>
      </w:tr>
      <w:tr w:rsidR="00F9611C" w14:paraId="152D27F3" w14:textId="77777777" w:rsidTr="00BF5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6" w:type="dxa"/>
          </w:tcPr>
          <w:p w14:paraId="76FF1645" w14:textId="77777777" w:rsidR="00CB2170" w:rsidRDefault="00F9611C" w:rsidP="00CB2170">
            <w:pPr>
              <w:rPr>
                <w:rFonts w:ascii="Times New Roman" w:eastAsia="宋体" w:hAnsi="Times New Roman" w:cs="Times New Roman"/>
                <w:b w:val="0"/>
                <w:sz w:val="20"/>
                <w:szCs w:val="20"/>
              </w:rPr>
            </w:pPr>
            <w:r>
              <w:rPr>
                <w:rFonts w:ascii="Times New Roman" w:hAnsi="Times New Roman" w:cs="Times New Roman" w:hint="eastAsia"/>
                <w:sz w:val="20"/>
                <w:szCs w:val="20"/>
              </w:rPr>
              <w:t>Input:</w:t>
            </w:r>
            <w:r>
              <w:rPr>
                <w:rFonts w:ascii="Times New Roman" w:hAnsi="Times New Roman" w:cs="Times New Roman" w:hint="eastAsia"/>
                <w:b w:val="0"/>
                <w:sz w:val="20"/>
                <w:szCs w:val="20"/>
              </w:rPr>
              <w:t xml:space="preserve"> set </w:t>
            </w:r>
            <m:oMath>
              <m:r>
                <m:rPr>
                  <m:sty m:val="b"/>
                </m:rPr>
                <w:rPr>
                  <w:rFonts w:ascii="Cambria Math" w:hAnsi="Cambria Math" w:cs="Times New Roman"/>
                  <w:sz w:val="20"/>
                  <w:szCs w:val="20"/>
                </w:rPr>
                <m:t>V={</m:t>
              </m:r>
              <m:sSub>
                <m:sSubPr>
                  <m:ctrlPr>
                    <w:rPr>
                      <w:rFonts w:ascii="Cambria Math" w:hAnsi="Cambria Math" w:cs="Times New Roman"/>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1</m:t>
                  </m:r>
                </m:sub>
              </m:sSub>
              <m:r>
                <m:rPr>
                  <m:sty m:val="b"/>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2</m:t>
                  </m:r>
                </m:sub>
              </m:sSub>
              <m:r>
                <m:rPr>
                  <m:sty m:val="b"/>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3</m:t>
                  </m:r>
                </m:sub>
              </m:sSub>
              <m:r>
                <m:rPr>
                  <m:sty m:val="b"/>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n</m:t>
                  </m:r>
                </m:sub>
              </m:sSub>
              <m:r>
                <m:rPr>
                  <m:sty m:val="b"/>
                </m:rPr>
                <w:rPr>
                  <w:rFonts w:ascii="Cambria Math" w:hAnsi="Cambria Math" w:cs="Times New Roman"/>
                  <w:sz w:val="20"/>
                  <w:szCs w:val="20"/>
                </w:rPr>
                <m:t>}</m:t>
              </m:r>
            </m:oMath>
            <w:r w:rsidRPr="00F9611C">
              <w:rPr>
                <w:rFonts w:ascii="Times New Roman" w:hAnsi="Times New Roman" w:cs="Times New Roman" w:hint="eastAsia"/>
                <w:b w:val="0"/>
                <w:sz w:val="20"/>
                <w:szCs w:val="20"/>
              </w:rPr>
              <w:t xml:space="preserve"> of v</w:t>
            </w:r>
            <w:r w:rsidR="00AD612B">
              <w:rPr>
                <w:rFonts w:ascii="Times New Roman" w:hAnsi="Times New Roman" w:cs="Times New Roman"/>
                <w:b w:val="0"/>
                <w:sz w:val="20"/>
                <w:szCs w:val="20"/>
              </w:rPr>
              <w:t>ehicle</w:t>
            </w:r>
            <w:r w:rsidRPr="00F9611C">
              <w:rPr>
                <w:rFonts w:ascii="Times New Roman" w:hAnsi="Times New Roman" w:cs="Times New Roman"/>
                <w:b w:val="0"/>
                <w:sz w:val="20"/>
                <w:szCs w:val="20"/>
              </w:rPr>
              <w:t xml:space="preserve"> under operation</w:t>
            </w:r>
            <w:r>
              <w:rPr>
                <w:rFonts w:ascii="Times New Roman" w:hAnsi="Times New Roman" w:cs="Times New Roman"/>
                <w:b w:val="0"/>
                <w:sz w:val="20"/>
                <w:szCs w:val="20"/>
              </w:rPr>
              <w:t xml:space="preserve">, set </w:t>
            </w:r>
            <m:oMath>
              <m:r>
                <m:rPr>
                  <m:sty m:val="b"/>
                </m:rPr>
                <w:rPr>
                  <w:rFonts w:ascii="Cambria Math" w:eastAsia="宋体" w:hAnsi="Cambria Math" w:cs="Times New Roman"/>
                  <w:sz w:val="20"/>
                  <w:szCs w:val="20"/>
                </w:rPr>
                <m:t>C={</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1</m:t>
                  </m:r>
                </m:sub>
              </m:sSub>
              <m:r>
                <m:rPr>
                  <m:sty m:val="b"/>
                </m:rPr>
                <w:rPr>
                  <w:rFonts w:ascii="Cambria Math" w:eastAsia="宋体" w:hAnsi="Cambria Math" w:cs="Times New Roman"/>
                  <w:sz w:val="20"/>
                  <w:szCs w:val="20"/>
                </w:rPr>
                <m:t xml:space="preserve">, </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2</m:t>
                  </m:r>
                </m:sub>
              </m:sSub>
              <m:r>
                <m:rPr>
                  <m:sty m:val="b"/>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3</m:t>
                  </m:r>
                </m:sub>
              </m:sSub>
              <m:r>
                <m:rPr>
                  <m:sty m:val="b"/>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n</m:t>
                  </m:r>
                </m:sub>
              </m:sSub>
              <m:r>
                <m:rPr>
                  <m:sty m:val="b"/>
                </m:rPr>
                <w:rPr>
                  <w:rFonts w:ascii="Cambria Math" w:eastAsia="宋体" w:hAnsi="Cambria Math" w:cs="Times New Roman"/>
                  <w:sz w:val="20"/>
                  <w:szCs w:val="20"/>
                </w:rPr>
                <m:t>}</m:t>
              </m:r>
            </m:oMath>
            <w:r w:rsidR="00396906">
              <w:rPr>
                <w:rFonts w:ascii="Times New Roman" w:eastAsia="宋体" w:hAnsi="Times New Roman" w:cs="Times New Roman" w:hint="eastAsia"/>
                <w:sz w:val="20"/>
                <w:szCs w:val="20"/>
              </w:rPr>
              <w:t xml:space="preserve"> </w:t>
            </w:r>
            <w:r>
              <w:rPr>
                <w:rFonts w:ascii="Times New Roman" w:eastAsia="宋体" w:hAnsi="Times New Roman" w:cs="Times New Roman" w:hint="eastAsia"/>
                <w:sz w:val="20"/>
                <w:szCs w:val="20"/>
              </w:rPr>
              <w:t xml:space="preserve"> </w:t>
            </w:r>
            <w:r w:rsidRPr="00396906">
              <w:rPr>
                <w:rFonts w:ascii="Times New Roman" w:eastAsia="宋体" w:hAnsi="Times New Roman" w:cs="Times New Roman" w:hint="eastAsia"/>
                <w:b w:val="0"/>
                <w:sz w:val="20"/>
                <w:szCs w:val="20"/>
              </w:rPr>
              <w:t>sensing rew</w:t>
            </w:r>
            <w:r w:rsidRPr="00396906">
              <w:rPr>
                <w:rFonts w:ascii="Times New Roman" w:eastAsia="宋体" w:hAnsi="Times New Roman" w:cs="Times New Roman"/>
                <w:b w:val="0"/>
                <w:sz w:val="20"/>
                <w:szCs w:val="20"/>
              </w:rPr>
              <w:t>ard</w:t>
            </w:r>
            <w:r w:rsidR="00396906">
              <w:rPr>
                <w:rFonts w:ascii="Times New Roman" w:eastAsia="宋体" w:hAnsi="Times New Roman" w:cs="Times New Roman"/>
                <w:b w:val="0"/>
                <w:sz w:val="20"/>
                <w:szCs w:val="20"/>
              </w:rPr>
              <w:t xml:space="preserve"> of each vehicle,</w:t>
            </w:r>
            <m:oMath>
              <m:r>
                <m:rPr>
                  <m:sty m:val="b"/>
                </m:rPr>
                <w:rPr>
                  <w:rFonts w:ascii="Cambria Math" w:eastAsia="宋体" w:hAnsi="Cambria Math" w:cs="Times New Roman"/>
                  <w:sz w:val="20"/>
                  <w:szCs w:val="20"/>
                </w:rPr>
                <m:t xml:space="preserve"> </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max</m:t>
                  </m:r>
                </m:sub>
              </m:sSub>
            </m:oMath>
            <w:r w:rsidR="00CB2170">
              <w:rPr>
                <w:rFonts w:ascii="Times New Roman" w:eastAsia="宋体" w:hAnsi="Times New Roman" w:cs="Times New Roman" w:hint="eastAsia"/>
                <w:sz w:val="20"/>
                <w:szCs w:val="20"/>
              </w:rPr>
              <w:t xml:space="preserve"> </w:t>
            </w:r>
            <w:r w:rsidR="00CB2170" w:rsidRPr="00CB2170">
              <w:rPr>
                <w:rFonts w:ascii="Times New Roman" w:eastAsia="宋体" w:hAnsi="Times New Roman" w:cs="Times New Roman" w:hint="eastAsia"/>
                <w:b w:val="0"/>
                <w:sz w:val="20"/>
                <w:szCs w:val="20"/>
              </w:rPr>
              <w:t>the budget constraint o</w:t>
            </w:r>
            <w:r w:rsidR="00CB2170" w:rsidRPr="00CB2170">
              <w:rPr>
                <w:rFonts w:ascii="Times New Roman" w:eastAsia="宋体" w:hAnsi="Times New Roman" w:cs="Times New Roman"/>
                <w:b w:val="0"/>
                <w:sz w:val="20"/>
                <w:szCs w:val="20"/>
              </w:rPr>
              <w:t xml:space="preserve">f CMP, </w:t>
            </w:r>
            <w:r w:rsidR="00396906">
              <w:rPr>
                <w:rFonts w:ascii="Times New Roman" w:eastAsia="宋体" w:hAnsi="Times New Roman" w:cs="Times New Roman"/>
                <w:b w:val="0"/>
                <w:sz w:val="20"/>
                <w:szCs w:val="20"/>
              </w:rPr>
              <w:t xml:space="preserve">an initial set </w:t>
            </w:r>
            <m:oMath>
              <m:sSup>
                <m:sSupPr>
                  <m:ctrlPr>
                    <w:rPr>
                      <w:rFonts w:ascii="Cambria Math" w:eastAsia="宋体" w:hAnsi="Cambria Math" w:cs="Times New Roman"/>
                      <w:b w:val="0"/>
                      <w:sz w:val="20"/>
                      <w:szCs w:val="20"/>
                    </w:rPr>
                  </m:ctrlPr>
                </m:sSupPr>
                <m:e>
                  <m:r>
                    <m:rPr>
                      <m:sty m:val="bi"/>
                    </m:rPr>
                    <w:rPr>
                      <w:rFonts w:ascii="Cambria Math" w:eastAsia="宋体" w:hAnsi="Cambria Math" w:cs="Times New Roman"/>
                      <w:sz w:val="20"/>
                      <w:szCs w:val="20"/>
                    </w:rPr>
                    <m:t>S</m:t>
                  </m:r>
                </m:e>
                <m:sup>
                  <m:r>
                    <m:rPr>
                      <m:sty m:val="bi"/>
                    </m:rPr>
                    <w:rPr>
                      <w:rFonts w:ascii="Cambria Math" w:eastAsia="宋体" w:hAnsi="Cambria Math" w:cs="Times New Roman"/>
                      <w:sz w:val="20"/>
                      <w:szCs w:val="20"/>
                    </w:rPr>
                    <m:t>0</m:t>
                  </m:r>
                </m:sup>
              </m:sSup>
            </m:oMath>
            <w:r w:rsidR="00396906">
              <w:rPr>
                <w:rFonts w:ascii="Times New Roman" w:eastAsia="宋体" w:hAnsi="Times New Roman" w:cs="Times New Roman"/>
                <w:b w:val="0"/>
                <w:sz w:val="20"/>
                <w:szCs w:val="20"/>
              </w:rPr>
              <w:t xml:space="preserve"> of cardinality</w:t>
            </w:r>
            <w:r w:rsidR="00CB2170">
              <w:rPr>
                <w:rFonts w:ascii="Times New Roman" w:eastAsia="宋体" w:hAnsi="Times New Roman" w:cs="Times New Roman"/>
                <w:b w:val="0"/>
                <w:sz w:val="20"/>
                <w:szCs w:val="20"/>
              </w:rPr>
              <w:t xml:space="preserve"> is an integer as 3, </w:t>
            </w:r>
            <w:r w:rsidR="00396906">
              <w:rPr>
                <w:rFonts w:ascii="Times New Roman" w:eastAsia="宋体" w:hAnsi="Times New Roman" w:cs="Times New Roman"/>
                <w:b w:val="0"/>
                <w:sz w:val="20"/>
                <w:szCs w:val="20"/>
              </w:rPr>
              <w:t>assume the schedule time of each vehicle is known</w:t>
            </w:r>
            <w:r w:rsidR="00CB2170">
              <w:rPr>
                <w:rFonts w:ascii="Times New Roman" w:eastAsia="宋体" w:hAnsi="Times New Roman" w:cs="Times New Roman" w:hint="eastAsia"/>
                <w:b w:val="0"/>
                <w:sz w:val="20"/>
                <w:szCs w:val="20"/>
              </w:rPr>
              <w:t>.</w:t>
            </w:r>
          </w:p>
          <w:p w14:paraId="33065665" w14:textId="77777777" w:rsidR="00BF57A0" w:rsidRPr="00CB2170" w:rsidRDefault="00BF57A0" w:rsidP="00CB2170">
            <w:pPr>
              <w:rPr>
                <w:rFonts w:ascii="Times New Roman" w:eastAsia="宋体" w:hAnsi="Times New Roman" w:cs="Times New Roman"/>
                <w:b w:val="0"/>
                <w:sz w:val="20"/>
                <w:szCs w:val="20"/>
              </w:rPr>
            </w:pPr>
            <w:r>
              <w:rPr>
                <w:rFonts w:ascii="Times New Roman" w:hAnsi="Times New Roman" w:cs="Times New Roman" w:hint="eastAsia"/>
                <w:sz w:val="20"/>
                <w:szCs w:val="20"/>
              </w:rPr>
              <w:t>Output:</w:t>
            </w:r>
            <w:r>
              <w:rPr>
                <w:rFonts w:ascii="Times New Roman" w:hAnsi="Times New Roman" w:cs="Times New Roman"/>
                <w:sz w:val="20"/>
                <w:szCs w:val="20"/>
              </w:rPr>
              <w:t xml:space="preserve"> </w:t>
            </w:r>
            <w:r w:rsidRPr="00BF57A0">
              <w:rPr>
                <w:rFonts w:ascii="Times New Roman" w:hAnsi="Times New Roman" w:cs="Times New Roman"/>
                <w:b w:val="0"/>
                <w:sz w:val="20"/>
                <w:szCs w:val="20"/>
              </w:rPr>
              <w:t>set</w:t>
            </w:r>
            <w:r>
              <w:rPr>
                <w:rFonts w:ascii="Times New Roman" w:hAnsi="Times New Roman" w:cs="Times New Roman"/>
                <w:sz w:val="20"/>
                <w:szCs w:val="20"/>
              </w:rPr>
              <w:t xml:space="preserve"> </w:t>
            </w:r>
            <m:oMath>
              <m:r>
                <m:rPr>
                  <m:sty m:val="b"/>
                </m:rPr>
                <w:rPr>
                  <w:rFonts w:ascii="Cambria Math" w:eastAsia="宋体" w:hAnsi="Cambria Math" w:cs="Times New Roman"/>
                  <w:sz w:val="20"/>
                  <w:szCs w:val="20"/>
                </w:rPr>
                <m:t>Ω</m:t>
              </m:r>
            </m:oMath>
            <w:r>
              <w:rPr>
                <w:rFonts w:ascii="Times New Roman" w:hAnsi="Times New Roman" w:cs="Times New Roman" w:hint="eastAsia"/>
                <w:b w:val="0"/>
                <w:sz w:val="20"/>
                <w:szCs w:val="20"/>
              </w:rPr>
              <w:t xml:space="preserve"> is the best set of vehicle selected by ECQA </w:t>
            </w:r>
          </w:p>
        </w:tc>
      </w:tr>
      <w:tr w:rsidR="00CB2170" w14:paraId="2668BAFB" w14:textId="77777777" w:rsidTr="00BF57A0">
        <w:trPr>
          <w:jc w:val="center"/>
        </w:trPr>
        <w:tc>
          <w:tcPr>
            <w:cnfStyle w:val="001000000000" w:firstRow="0" w:lastRow="0" w:firstColumn="1" w:lastColumn="0" w:oddVBand="0" w:evenVBand="0" w:oddHBand="0" w:evenHBand="0" w:firstRowFirstColumn="0" w:firstRowLastColumn="0" w:lastRowFirstColumn="0" w:lastRowLastColumn="0"/>
            <w:tcW w:w="8306" w:type="dxa"/>
          </w:tcPr>
          <w:p w14:paraId="00626528" w14:textId="77777777" w:rsidR="00CB2170" w:rsidRPr="00CB2170" w:rsidRDefault="00CB2170" w:rsidP="00CB2170">
            <w:pPr>
              <w:rPr>
                <w:rFonts w:ascii="Times New Roman" w:hAnsi="Times New Roman" w:cs="Times New Roman"/>
                <w:sz w:val="20"/>
                <w:szCs w:val="20"/>
              </w:rPr>
            </w:pPr>
            <w:r w:rsidRPr="00CB2170">
              <w:rPr>
                <w:rFonts w:ascii="Times New Roman" w:hAnsi="Times New Roman" w:cs="Times New Roman" w:hint="eastAsia"/>
                <w:sz w:val="20"/>
                <w:szCs w:val="20"/>
              </w:rPr>
              <w:t>Procedure:</w:t>
            </w:r>
          </w:p>
          <w:p w14:paraId="59CF54C5" w14:textId="77777777" w:rsidR="009319A8" w:rsidRDefault="009319A8"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hint="eastAsia"/>
                <w:sz w:val="20"/>
                <w:szCs w:val="20"/>
              </w:rPr>
              <w:t>nitialization</w:t>
            </w:r>
            <w:r w:rsidR="00AD612B">
              <w:rPr>
                <w:rFonts w:ascii="Times New Roman" w:hAnsi="Times New Roman" w:cs="Times New Roman"/>
                <w:sz w:val="20"/>
                <w:szCs w:val="20"/>
              </w:rPr>
              <w:t xml:space="preserve">                </w:t>
            </w:r>
          </w:p>
          <w:p w14:paraId="01F3EDFA" w14:textId="77777777" w:rsidR="009319A8" w:rsidRPr="00F57D2B" w:rsidRDefault="00F57D2B" w:rsidP="00CB2170">
            <w:pPr>
              <w:pStyle w:val="ab"/>
              <w:numPr>
                <w:ilvl w:val="0"/>
                <w:numId w:val="4"/>
              </w:numPr>
              <w:ind w:firstLineChars="0"/>
              <w:rPr>
                <w:rFonts w:ascii="Times New Roman" w:hAnsi="Times New Roman" w:cs="Times New Roman"/>
                <w:b w:val="0"/>
                <w:sz w:val="20"/>
                <w:szCs w:val="20"/>
              </w:rPr>
            </w:pPr>
            <m:oMath>
              <m:r>
                <m:rPr>
                  <m:sty m:val="bi"/>
                </m:rPr>
                <w:rPr>
                  <w:rFonts w:ascii="Cambria Math" w:hAnsi="Cambria Math" w:cs="Times New Roman"/>
                  <w:sz w:val="20"/>
                  <w:szCs w:val="20"/>
                </w:rPr>
                <m:t>max</m:t>
              </m:r>
              <m:r>
                <m:rPr>
                  <m:sty m:val="b"/>
                </m:rPr>
                <w:rPr>
                  <w:rFonts w:ascii="Cambria Math" w:hAnsi="Cambria Math" w:cs="Times New Roman"/>
                  <w:sz w:val="20"/>
                  <w:szCs w:val="20"/>
                </w:rPr>
                <m:t>←0,</m:t>
              </m:r>
              <m:r>
                <m:rPr>
                  <m:sty m:val="b"/>
                </m:rPr>
                <w:rPr>
                  <w:rFonts w:ascii="Cambria Math" w:eastAsia="宋体" w:hAnsi="Cambria Math" w:cs="Times New Roman"/>
                  <w:sz w:val="20"/>
                  <w:szCs w:val="20"/>
                </w:rPr>
                <m:t>Ω</m:t>
              </m:r>
              <m:r>
                <m:rPr>
                  <m:sty m:val="b"/>
                </m:rPr>
                <w:rPr>
                  <w:rFonts w:ascii="Cambria Math" w:hAnsi="Cambria Math" w:cs="Times New Roman"/>
                  <w:sz w:val="20"/>
                  <w:szCs w:val="20"/>
                </w:rPr>
                <m:t>←∅,</m:t>
              </m:r>
              <m:r>
                <m:rPr>
                  <m:sty m:val="b"/>
                </m:rPr>
                <w:rPr>
                  <w:rFonts w:ascii="Cambria Math" w:eastAsia="宋体" w:hAnsi="Cambria Math" w:cs="Times New Roman"/>
                  <w:sz w:val="20"/>
                  <w:szCs w:val="20"/>
                </w:rPr>
                <m:t>S</m:t>
              </m:r>
              <m:r>
                <m:rPr>
                  <m:sty m:val="b"/>
                </m:rPr>
                <w:rPr>
                  <w:rFonts w:ascii="Cambria Math" w:hAnsi="Cambria Math" w:cs="Times New Roman"/>
                  <w:sz w:val="20"/>
                  <w:szCs w:val="20"/>
                </w:rPr>
                <m:t>←∅</m:t>
              </m:r>
              <m:r>
                <m:rPr>
                  <m:sty m:val="bi"/>
                </m:rPr>
                <w:rPr>
                  <w:rFonts w:ascii="Cambria Math" w:eastAsia="宋体" w:hAnsi="Cambria Math" w:cs="Times New Roman"/>
                  <w:sz w:val="20"/>
                  <w:szCs w:val="20"/>
                </w:rPr>
                <m:t>,</m:t>
              </m:r>
              <m:r>
                <m:rPr>
                  <m:sty m:val="b"/>
                </m:rPr>
                <w:rPr>
                  <w:rFonts w:ascii="Cambria Math" w:eastAsia="宋体" w:hAnsi="Cambria Math" w:cs="Times New Roman"/>
                  <w:sz w:val="20"/>
                  <w:szCs w:val="20"/>
                </w:rPr>
                <m:t>S</m:t>
              </m:r>
              <m:r>
                <m:rPr>
                  <m:sty m:val="b"/>
                </m:rPr>
                <w:rPr>
                  <w:rFonts w:ascii="Cambria Math" w:hAnsi="Cambria Math" w:cs="Times New Roman"/>
                  <w:sz w:val="20"/>
                  <w:szCs w:val="20"/>
                </w:rPr>
                <m:t>←∅</m:t>
              </m:r>
            </m:oMath>
            <w:r>
              <w:rPr>
                <w:rFonts w:ascii="Times New Roman" w:hAnsi="Times New Roman" w:cs="Times New Roman"/>
                <w:b w:val="0"/>
                <w:sz w:val="20"/>
                <w:szCs w:val="20"/>
              </w:rPr>
              <w:t>;</w:t>
            </w:r>
          </w:p>
          <w:p w14:paraId="05FD3A9C" w14:textId="77777777" w:rsidR="00CB2170" w:rsidRDefault="00D3560D"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f</w:t>
            </w:r>
            <w:r w:rsidR="00CB2170" w:rsidRPr="00CB2170">
              <w:rPr>
                <w:rFonts w:ascii="Times New Roman" w:hAnsi="Times New Roman" w:cs="Times New Roman" w:hint="eastAsia"/>
                <w:sz w:val="20"/>
                <w:szCs w:val="20"/>
              </w:rPr>
              <w:t>or</w:t>
            </w:r>
            <w:r w:rsidR="00CB2170">
              <w:rPr>
                <w:rFonts w:ascii="Times New Roman" w:hAnsi="Times New Roman" w:cs="Times New Roman"/>
                <w:sz w:val="20"/>
                <w:szCs w:val="20"/>
              </w:rPr>
              <w:t xml:space="preserve"> each </w:t>
            </w:r>
            <m:oMath>
              <m:sSup>
                <m:sSupPr>
                  <m:ctrlPr>
                    <w:rPr>
                      <w:rFonts w:ascii="Cambria Math" w:eastAsia="宋体" w:hAnsi="Cambria Math" w:cs="Times New Roman"/>
                      <w:b w:val="0"/>
                      <w:sz w:val="20"/>
                      <w:szCs w:val="20"/>
                    </w:rPr>
                  </m:ctrlPr>
                </m:sSupPr>
                <m:e>
                  <m:r>
                    <m:rPr>
                      <m:sty m:val="bi"/>
                    </m:rPr>
                    <w:rPr>
                      <w:rFonts w:ascii="Cambria Math" w:eastAsia="宋体" w:hAnsi="Cambria Math" w:cs="Times New Roman"/>
                      <w:sz w:val="20"/>
                      <w:szCs w:val="20"/>
                    </w:rPr>
                    <m:t>S</m:t>
                  </m:r>
                </m:e>
                <m:sup>
                  <m:r>
                    <m:rPr>
                      <m:sty m:val="bi"/>
                    </m:rPr>
                    <w:rPr>
                      <w:rFonts w:ascii="Cambria Math" w:eastAsia="宋体" w:hAnsi="Cambria Math" w:cs="Times New Roman"/>
                      <w:sz w:val="20"/>
                      <w:szCs w:val="20"/>
                    </w:rPr>
                    <m:t>0</m:t>
                  </m:r>
                </m:sup>
              </m:sSup>
              <m:r>
                <m:rPr>
                  <m:sty m:val="bi"/>
                </m:rPr>
                <w:rPr>
                  <w:rFonts w:ascii="Cambria Math" w:eastAsia="宋体" w:hAnsi="Cambria Math" w:cs="Times New Roman"/>
                  <w:sz w:val="20"/>
                  <w:szCs w:val="20"/>
                </w:rPr>
                <m:t>⊆V, σ</m:t>
              </m:r>
              <m:d>
                <m:dPr>
                  <m:ctrlPr>
                    <w:rPr>
                      <w:rFonts w:ascii="Cambria Math" w:eastAsia="宋体" w:hAnsi="Cambria Math" w:cs="Times New Roman"/>
                      <w:bCs w:val="0"/>
                      <w:i/>
                      <w:sz w:val="20"/>
                      <w:szCs w:val="20"/>
                    </w:rPr>
                  </m:ctrlPr>
                </m:dPr>
                <m:e>
                  <m:r>
                    <m:rPr>
                      <m:sty m:val="bi"/>
                    </m:rPr>
                    <w:rPr>
                      <w:rFonts w:ascii="Cambria Math" w:eastAsia="宋体" w:hAnsi="Cambria Math" w:cs="Times New Roman"/>
                      <w:sz w:val="20"/>
                      <w:szCs w:val="20"/>
                    </w:rPr>
                    <m:t>C</m:t>
                  </m:r>
                </m:e>
              </m:d>
              <m:r>
                <m:rPr>
                  <m:sty m:val="bi"/>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max</m:t>
                  </m:r>
                </m:sub>
              </m:sSub>
            </m:oMath>
            <w:r w:rsidR="00CB2170" w:rsidRPr="00CB2170">
              <w:rPr>
                <w:rFonts w:ascii="Times New Roman" w:hAnsi="Times New Roman" w:cs="Times New Roman" w:hint="eastAsia"/>
                <w:sz w:val="20"/>
                <w:szCs w:val="20"/>
              </w:rPr>
              <w:t xml:space="preserve"> </w:t>
            </w:r>
          </w:p>
          <w:p w14:paraId="5EBE1B49" w14:textId="77777777" w:rsidR="00F71D1E" w:rsidRDefault="00F71D1E"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m:oMath>
              <m:r>
                <m:rPr>
                  <m:sty m:val="b"/>
                </m:rPr>
                <w:rPr>
                  <w:rFonts w:ascii="Cambria Math" w:eastAsia="宋体" w:hAnsi="Cambria Math" w:cs="Times New Roman"/>
                  <w:sz w:val="20"/>
                  <w:szCs w:val="20"/>
                </w:rPr>
                <m:t>S</m:t>
              </m:r>
              <m:r>
                <m:rPr>
                  <m:sty m:val="b"/>
                </m:rPr>
                <w:rPr>
                  <w:rFonts w:ascii="Cambria Math" w:hAnsi="Cambria Math" w:cs="Times New Roman"/>
                  <w:sz w:val="20"/>
                  <w:szCs w:val="20"/>
                </w:rPr>
                <m:t>←</m:t>
              </m:r>
              <m:sSup>
                <m:sSupPr>
                  <m:ctrlPr>
                    <w:rPr>
                      <w:rFonts w:ascii="Cambria Math" w:eastAsia="宋体" w:hAnsi="Cambria Math" w:cs="Times New Roman"/>
                      <w:b w:val="0"/>
                      <w:sz w:val="20"/>
                      <w:szCs w:val="20"/>
                    </w:rPr>
                  </m:ctrlPr>
                </m:sSupPr>
                <m:e>
                  <m:r>
                    <m:rPr>
                      <m:sty m:val="bi"/>
                    </m:rPr>
                    <w:rPr>
                      <w:rFonts w:ascii="Cambria Math" w:eastAsia="宋体" w:hAnsi="Cambria Math" w:cs="Times New Roman"/>
                      <w:sz w:val="20"/>
                      <w:szCs w:val="20"/>
                    </w:rPr>
                    <m:t>S</m:t>
                  </m:r>
                </m:e>
                <m:sup>
                  <m:r>
                    <m:rPr>
                      <m:sty m:val="bi"/>
                    </m:rPr>
                    <w:rPr>
                      <w:rFonts w:ascii="Cambria Math" w:eastAsia="宋体" w:hAnsi="Cambria Math" w:cs="Times New Roman"/>
                      <w:sz w:val="20"/>
                      <w:szCs w:val="20"/>
                    </w:rPr>
                    <m:t>0</m:t>
                  </m:r>
                </m:sup>
              </m:sSup>
            </m:oMath>
            <w:r w:rsidR="00F57D2B">
              <w:rPr>
                <w:rFonts w:ascii="Times New Roman" w:hAnsi="Times New Roman" w:cs="Times New Roman" w:hint="eastAsia"/>
                <w:b w:val="0"/>
                <w:sz w:val="20"/>
                <w:szCs w:val="20"/>
              </w:rPr>
              <w:t>;</w:t>
            </w:r>
          </w:p>
          <w:p w14:paraId="3E299B39" w14:textId="77777777" w:rsidR="00D3560D" w:rsidRPr="00D3560D" w:rsidRDefault="00D3560D"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for each </w:t>
            </w:r>
            <m:oMath>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∈V-</m:t>
              </m:r>
              <m:r>
                <m:rPr>
                  <m:sty m:val="b"/>
                </m:rPr>
                <w:rPr>
                  <w:rFonts w:ascii="Cambria Math" w:hAnsi="Cambria Math" w:cs="Times New Roman"/>
                  <w:sz w:val="20"/>
                  <w:szCs w:val="20"/>
                </w:rPr>
                <m:t>S</m:t>
              </m:r>
            </m:oMath>
          </w:p>
          <w:p w14:paraId="5D34B0D9" w14:textId="77777777" w:rsidR="00D3560D" w:rsidRDefault="00D3560D"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w:t>
            </w:r>
            <m:oMath>
              <m:r>
                <m:rPr>
                  <m:sty m:val="b"/>
                </m:rPr>
                <w:rPr>
                  <w:rFonts w:ascii="Cambria Math" w:hAnsi="Cambria Math" w:cs="Times New Roman"/>
                  <w:sz w:val="20"/>
                  <w:szCs w:val="20"/>
                </w:rPr>
                <m:t xml:space="preserve"> </m:t>
              </m:r>
              <m:sSup>
                <m:sSupPr>
                  <m:ctrlPr>
                    <w:rPr>
                      <w:rFonts w:ascii="Cambria Math" w:hAnsi="Cambria Math" w:cs="Times New Roman"/>
                      <w:b w:val="0"/>
                      <w:bCs w:val="0"/>
                      <w:i/>
                      <w:sz w:val="20"/>
                      <w:szCs w:val="20"/>
                    </w:rPr>
                  </m:ctrlPr>
                </m:sSupPr>
                <m:e>
                  <m:r>
                    <m:rPr>
                      <m:sty m:val="b"/>
                    </m:rPr>
                    <w:rPr>
                      <w:rFonts w:ascii="Cambria Math" w:hAnsi="Cambria Math" w:cs="Times New Roman"/>
                      <w:sz w:val="20"/>
                      <w:szCs w:val="20"/>
                    </w:rPr>
                    <m:t>S</m:t>
                  </m:r>
                </m:e>
                <m:sup>
                  <m:r>
                    <m:rPr>
                      <m:sty m:val="bi"/>
                    </m:rPr>
                    <w:rPr>
                      <w:rFonts w:ascii="Cambria Math" w:hAnsi="Cambria Math" w:cs="Times New Roman"/>
                      <w:sz w:val="20"/>
                      <w:szCs w:val="20"/>
                    </w:rPr>
                    <m:t>'</m:t>
                  </m:r>
                </m:sup>
              </m:sSup>
              <m:r>
                <m:rPr>
                  <m:sty m:val="b"/>
                </m:rPr>
                <w:rPr>
                  <w:rFonts w:ascii="Cambria Math" w:hAnsi="Cambria Math" w:cs="Times New Roman"/>
                  <w:sz w:val="20"/>
                  <w:szCs w:val="20"/>
                </w:rPr>
                <m:t>←</m:t>
              </m:r>
              <m:r>
                <m:rPr>
                  <m:sty m:val="bi"/>
                </m:rPr>
                <w:rPr>
                  <w:rFonts w:ascii="Cambria Math" w:hAnsi="Cambria Math" w:cs="Times New Roman"/>
                  <w:sz w:val="20"/>
                  <w:szCs w:val="20"/>
                </w:rPr>
                <m:t xml:space="preserve">{ </m:t>
              </m:r>
              <m:r>
                <m:rPr>
                  <m:sty m:val="b"/>
                </m:rPr>
                <w:rPr>
                  <w:rFonts w:ascii="Cambria Math" w:hAnsi="Cambria Math" w:cs="Times New Roman"/>
                  <w:sz w:val="20"/>
                  <w:szCs w:val="20"/>
                </w:rPr>
                <m:t xml:space="preserve">S </m:t>
              </m:r>
              <m:r>
                <m:rPr>
                  <m:sty m:val="bi"/>
                </m:rPr>
                <w:rPr>
                  <w:rFonts w:ascii="Cambria Math" w:hAnsi="Cambria Math" w:cs="Times New Roman"/>
                  <w:sz w:val="20"/>
                  <w:szCs w:val="20"/>
                </w:rPr>
                <m:t xml:space="preserve">⋃ </m:t>
              </m:r>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 xml:space="preserve">i </m:t>
                  </m:r>
                </m:sub>
              </m:sSub>
              <m:r>
                <m:rPr>
                  <m:sty m:val="bi"/>
                </m:rPr>
                <w:rPr>
                  <w:rFonts w:ascii="Cambria Math" w:hAnsi="Cambria Math" w:cs="Times New Roman"/>
                  <w:sz w:val="20"/>
                  <w:szCs w:val="20"/>
                </w:rPr>
                <m:t>}</m:t>
              </m:r>
            </m:oMath>
            <w:r w:rsidR="00F57D2B" w:rsidRPr="00F57D2B">
              <w:rPr>
                <w:rFonts w:ascii="Times New Roman" w:hAnsi="Times New Roman" w:cs="Times New Roman" w:hint="eastAsia"/>
                <w:b w:val="0"/>
                <w:sz w:val="20"/>
                <w:szCs w:val="20"/>
              </w:rPr>
              <w:t>;</w:t>
            </w:r>
          </w:p>
          <w:p w14:paraId="49715830" w14:textId="77777777" w:rsidR="009319A8" w:rsidRDefault="009319A8"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hint="eastAsia"/>
                <w:sz w:val="20"/>
                <w:szCs w:val="20"/>
              </w:rPr>
              <w:t xml:space="preserve"> </w:t>
            </w:r>
            <m:oMath>
              <m:sSub>
                <m:sSubPr>
                  <m:ctrlPr>
                    <w:rPr>
                      <w:rFonts w:ascii="Cambria Math" w:hAnsi="Cambria Math" w:cs="Times New Roman"/>
                      <w:b w:val="0"/>
                      <w:bCs w:val="0"/>
                      <w:sz w:val="20"/>
                      <w:szCs w:val="20"/>
                    </w:rPr>
                  </m:ctrlPr>
                </m:sSubPr>
                <m:e>
                  <m:r>
                    <m:rPr>
                      <m:sty m:val="bi"/>
                    </m:rPr>
                    <w:rPr>
                      <w:rFonts w:ascii="Cambria Math" w:hAnsi="Cambria Math" w:cs="Times New Roman"/>
                      <w:sz w:val="20"/>
                      <w:szCs w:val="20"/>
                    </w:rPr>
                    <m:t>E</m:t>
                  </m:r>
                </m:e>
                <m:sub>
                  <m:r>
                    <m:rPr>
                      <m:sty m:val="bi"/>
                    </m:rPr>
                    <w:rPr>
                      <w:rFonts w:ascii="Cambria Math" w:hAnsi="Cambria Math" w:cs="Times New Roman"/>
                      <w:sz w:val="20"/>
                      <w:szCs w:val="20"/>
                    </w:rPr>
                    <m:t>i</m:t>
                  </m:r>
                </m:sub>
              </m:sSub>
              <m:r>
                <m:rPr>
                  <m:sty m:val="b"/>
                </m:rPr>
                <w:rPr>
                  <w:rFonts w:ascii="Cambria Math" w:hAnsi="Cambria Math" w:cs="Times New Roman"/>
                  <w:sz w:val="20"/>
                  <w:szCs w:val="20"/>
                </w:rPr>
                <m:t>←</m:t>
              </m:r>
              <m:f>
                <m:fPr>
                  <m:ctrlPr>
                    <w:rPr>
                      <w:rFonts w:ascii="Cambria Math" w:hAnsi="Cambria Math" w:cs="Times New Roman"/>
                      <w:b w:val="0"/>
                      <w:bCs w:val="0"/>
                      <w:i/>
                      <w:sz w:val="20"/>
                      <w:szCs w:val="20"/>
                    </w:rPr>
                  </m:ctrlPr>
                </m:fPr>
                <m:num>
                  <m:r>
                    <m:rPr>
                      <m:sty m:val="bi"/>
                    </m:rPr>
                    <w:rPr>
                      <w:rFonts w:ascii="Cambria Math" w:hAnsi="Cambria Math" w:cs="Times New Roman"/>
                      <w:sz w:val="20"/>
                      <w:szCs w:val="20"/>
                    </w:rPr>
                    <m:t>σ</m:t>
                  </m:r>
                  <m:d>
                    <m:dPr>
                      <m:ctrlPr>
                        <w:rPr>
                          <w:rFonts w:ascii="Cambria Math" w:hAnsi="Cambria Math" w:cs="Times New Roman"/>
                          <w:b w:val="0"/>
                          <w:i/>
                          <w:sz w:val="20"/>
                          <w:szCs w:val="20"/>
                        </w:rPr>
                      </m:ctrlPr>
                    </m:dPr>
                    <m:e>
                      <m:sSup>
                        <m:sSupPr>
                          <m:ctrlPr>
                            <w:rPr>
                              <w:rFonts w:ascii="Cambria Math" w:hAnsi="Cambria Math" w:cs="Times New Roman"/>
                              <w:b w:val="0"/>
                              <w:bCs w:val="0"/>
                              <w:i/>
                              <w:sz w:val="20"/>
                              <w:szCs w:val="20"/>
                            </w:rPr>
                          </m:ctrlPr>
                        </m:sSupPr>
                        <m:e>
                          <m:r>
                            <m:rPr>
                              <m:sty m:val="b"/>
                            </m:rPr>
                            <w:rPr>
                              <w:rFonts w:ascii="Cambria Math" w:hAnsi="Cambria Math" w:cs="Times New Roman"/>
                              <w:sz w:val="20"/>
                              <w:szCs w:val="20"/>
                            </w:rPr>
                            <m:t>S</m:t>
                          </m:r>
                        </m:e>
                        <m:sup>
                          <m:r>
                            <m:rPr>
                              <m:sty m:val="bi"/>
                            </m:rPr>
                            <w:rPr>
                              <w:rFonts w:ascii="Cambria Math" w:hAnsi="Cambria Math" w:cs="Times New Roman"/>
                              <w:sz w:val="20"/>
                              <w:szCs w:val="20"/>
                            </w:rPr>
                            <m:t>'</m:t>
                          </m:r>
                        </m:sup>
                      </m:sSup>
                    </m:e>
                  </m:d>
                  <m:r>
                    <m:rPr>
                      <m:sty m:val="bi"/>
                    </m:rPr>
                    <w:rPr>
                      <w:rFonts w:ascii="Cambria Math" w:hAnsi="Cambria Math" w:cs="Times New Roman"/>
                      <w:sz w:val="20"/>
                      <w:szCs w:val="20"/>
                    </w:rPr>
                    <m:t>-σ</m:t>
                  </m:r>
                  <m:d>
                    <m:dPr>
                      <m:ctrlPr>
                        <w:rPr>
                          <w:rFonts w:ascii="Cambria Math" w:hAnsi="Cambria Math" w:cs="Times New Roman"/>
                          <w:b w:val="0"/>
                          <w:i/>
                          <w:sz w:val="20"/>
                          <w:szCs w:val="20"/>
                        </w:rPr>
                      </m:ctrlPr>
                    </m:dPr>
                    <m:e>
                      <m:r>
                        <m:rPr>
                          <m:sty m:val="b"/>
                        </m:rPr>
                        <w:rPr>
                          <w:rFonts w:ascii="Cambria Math" w:hAnsi="Cambria Math" w:cs="Times New Roman"/>
                          <w:sz w:val="20"/>
                          <w:szCs w:val="20"/>
                        </w:rPr>
                        <m:t>S</m:t>
                      </m:r>
                    </m:e>
                  </m:d>
                </m:num>
                <m:den>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c</m:t>
                      </m:r>
                    </m:e>
                    <m:sub>
                      <m:r>
                        <m:rPr>
                          <m:sty m:val="bi"/>
                        </m:rPr>
                        <w:rPr>
                          <w:rFonts w:ascii="Cambria Math" w:hAnsi="Cambria Math" w:cs="Times New Roman"/>
                          <w:sz w:val="20"/>
                          <w:szCs w:val="20"/>
                        </w:rPr>
                        <m:t>i</m:t>
                      </m:r>
                    </m:sub>
                  </m:sSub>
                </m:den>
              </m:f>
            </m:oMath>
            <w:r w:rsidR="00F57D2B">
              <w:rPr>
                <w:rFonts w:ascii="Times New Roman" w:hAnsi="Times New Roman" w:cs="Times New Roman" w:hint="eastAsia"/>
                <w:b w:val="0"/>
                <w:sz w:val="20"/>
                <w:szCs w:val="20"/>
              </w:rPr>
              <w:t>;</w:t>
            </w:r>
          </w:p>
          <w:p w14:paraId="1C50FDBC" w14:textId="77777777" w:rsid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if </w:t>
            </w:r>
            <w:r>
              <w:rPr>
                <w:rFonts w:ascii="Times New Roman" w:hAnsi="Times New Roman" w:cs="Times New Roman" w:hint="eastAsia"/>
                <w:sz w:val="20"/>
                <w:szCs w:val="20"/>
              </w:rPr>
              <w:t xml:space="preserve"> </w:t>
            </w:r>
            <m:oMath>
              <m:sSub>
                <m:sSubPr>
                  <m:ctrlPr>
                    <w:rPr>
                      <w:rFonts w:ascii="Cambria Math" w:hAnsi="Cambria Math" w:cs="Times New Roman"/>
                      <w:b w:val="0"/>
                      <w:bCs w:val="0"/>
                      <w:sz w:val="20"/>
                      <w:szCs w:val="20"/>
                    </w:rPr>
                  </m:ctrlPr>
                </m:sSubPr>
                <m:e>
                  <m:r>
                    <m:rPr>
                      <m:sty m:val="bi"/>
                    </m:rPr>
                    <w:rPr>
                      <w:rFonts w:ascii="Cambria Math" w:hAnsi="Cambria Math" w:cs="Times New Roman"/>
                      <w:sz w:val="20"/>
                      <w:szCs w:val="20"/>
                    </w:rPr>
                    <m:t>E</m:t>
                  </m:r>
                </m:e>
                <m:sub>
                  <m:r>
                    <m:rPr>
                      <m:sty m:val="bi"/>
                    </m:rPr>
                    <w:rPr>
                      <w:rFonts w:ascii="Cambria Math" w:hAnsi="Cambria Math" w:cs="Times New Roman"/>
                      <w:sz w:val="20"/>
                      <w:szCs w:val="20"/>
                    </w:rPr>
                    <m:t>i</m:t>
                  </m:r>
                </m:sub>
              </m:sSub>
              <m:r>
                <m:rPr>
                  <m:sty m:val="b"/>
                </m:rPr>
                <w:rPr>
                  <w:rFonts w:ascii="Cambria Math" w:hAnsi="Cambria Math" w:cs="Times New Roman"/>
                  <w:sz w:val="20"/>
                  <w:szCs w:val="20"/>
                </w:rPr>
                <m:t>&gt;</m:t>
              </m:r>
              <m:r>
                <m:rPr>
                  <m:sty m:val="bi"/>
                </m:rPr>
                <w:rPr>
                  <w:rFonts w:ascii="Cambria Math" w:hAnsi="Cambria Math" w:cs="Times New Roman"/>
                  <w:sz w:val="20"/>
                  <w:szCs w:val="20"/>
                </w:rPr>
                <m:t>max</m:t>
              </m:r>
            </m:oMath>
            <w:r>
              <w:rPr>
                <w:rFonts w:ascii="Times New Roman" w:hAnsi="Times New Roman" w:cs="Times New Roman" w:hint="eastAsia"/>
                <w:b w:val="0"/>
                <w:bCs w:val="0"/>
                <w:sz w:val="20"/>
                <w:szCs w:val="20"/>
              </w:rPr>
              <w:t xml:space="preserve"> and </w:t>
            </w:r>
            <m:oMath>
              <m:r>
                <m:rPr>
                  <m:sty m:val="b"/>
                </m:rPr>
                <w:rPr>
                  <w:rFonts w:ascii="Cambria Math" w:eastAsia="宋体" w:hAnsi="Cambria Math" w:cs="Times New Roman"/>
                  <w:sz w:val="20"/>
                  <w:szCs w:val="20"/>
                </w:rPr>
                <m:t>C</m:t>
              </m:r>
              <m:d>
                <m:dPr>
                  <m:ctrlPr>
                    <w:rPr>
                      <w:rFonts w:ascii="Cambria Math" w:eastAsia="宋体" w:hAnsi="Cambria Math" w:cs="Times New Roman"/>
                      <w:b w:val="0"/>
                      <w:bCs w:val="0"/>
                      <w:sz w:val="20"/>
                      <w:szCs w:val="20"/>
                    </w:rPr>
                  </m:ctrlPr>
                </m:dPr>
                <m:e>
                  <m:sSup>
                    <m:sSupPr>
                      <m:ctrlPr>
                        <w:rPr>
                          <w:rFonts w:ascii="Cambria Math" w:hAnsi="Cambria Math" w:cs="Times New Roman"/>
                          <w:b w:val="0"/>
                          <w:bCs w:val="0"/>
                          <w:i/>
                          <w:sz w:val="20"/>
                          <w:szCs w:val="20"/>
                        </w:rPr>
                      </m:ctrlPr>
                    </m:sSupPr>
                    <m:e>
                      <m:r>
                        <m:rPr>
                          <m:sty m:val="b"/>
                        </m:rPr>
                        <w:rPr>
                          <w:rFonts w:ascii="Cambria Math" w:hAnsi="Cambria Math" w:cs="Times New Roman"/>
                          <w:sz w:val="20"/>
                          <w:szCs w:val="20"/>
                        </w:rPr>
                        <m:t>S</m:t>
                      </m:r>
                    </m:e>
                    <m:sup>
                      <m:r>
                        <m:rPr>
                          <m:sty m:val="bi"/>
                        </m:rPr>
                        <w:rPr>
                          <w:rFonts w:ascii="Cambria Math" w:hAnsi="Cambria Math" w:cs="Times New Roman"/>
                          <w:sz w:val="20"/>
                          <w:szCs w:val="20"/>
                        </w:rPr>
                        <m:t>'</m:t>
                      </m:r>
                    </m:sup>
                  </m:sSup>
                </m:e>
              </m:d>
              <m:r>
                <m:rPr>
                  <m:sty m:val="b"/>
                </m:rPr>
                <w:rPr>
                  <w:rFonts w:ascii="Cambria Math" w:eastAsia="宋体" w:hAnsi="Cambria Math" w:cs="Times New Roman"/>
                  <w:sz w:val="20"/>
                  <w:szCs w:val="20"/>
                </w:rPr>
                <m:t>&lt;</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max</m:t>
                  </m:r>
                </m:sub>
              </m:sSub>
            </m:oMath>
          </w:p>
          <w:p w14:paraId="6A22D608" w14:textId="77777777" w:rsidR="009319A8" w:rsidRPr="00F57D2B" w:rsidRDefault="009319A8" w:rsidP="009319A8">
            <w:pPr>
              <w:pStyle w:val="ab"/>
              <w:numPr>
                <w:ilvl w:val="0"/>
                <w:numId w:val="4"/>
              </w:numPr>
              <w:ind w:firstLineChars="0"/>
              <w:rPr>
                <w:rFonts w:ascii="Times New Roman" w:hAnsi="Times New Roman" w:cs="Times New Roman"/>
                <w:b w:val="0"/>
                <w:sz w:val="20"/>
                <w:szCs w:val="20"/>
              </w:rPr>
            </w:pPr>
            <w:r>
              <w:rPr>
                <w:rFonts w:ascii="Times New Roman" w:hAnsi="Times New Roman" w:cs="Times New Roman"/>
                <w:sz w:val="20"/>
                <w:szCs w:val="20"/>
              </w:rPr>
              <w:lastRenderedPageBreak/>
              <w:t xml:space="preserve">      </w:t>
            </w:r>
            <w:r w:rsidR="00BF57A0">
              <w:rPr>
                <w:rFonts w:ascii="Times New Roman" w:hAnsi="Times New Roman" w:cs="Times New Roman"/>
                <w:sz w:val="20"/>
                <w:szCs w:val="20"/>
              </w:rPr>
              <w:t xml:space="preserve">  </w:t>
            </w:r>
            <w:r w:rsidR="00BF57A0" w:rsidRPr="00F57D2B">
              <w:rPr>
                <w:rFonts w:ascii="Times New Roman" w:hAnsi="Times New Roman" w:cs="Times New Roman"/>
                <w:b w:val="0"/>
                <w:sz w:val="20"/>
                <w:szCs w:val="20"/>
              </w:rPr>
              <w:t xml:space="preserve"> </w:t>
            </w:r>
            <w:r w:rsidRPr="00F57D2B">
              <w:rPr>
                <w:rFonts w:ascii="Times New Roman" w:hAnsi="Times New Roman" w:cs="Times New Roman"/>
                <w:b w:val="0"/>
                <w:sz w:val="20"/>
                <w:szCs w:val="20"/>
              </w:rPr>
              <w:t xml:space="preserve">  </w:t>
            </w:r>
            <m:oMath>
              <m:r>
                <m:rPr>
                  <m:sty m:val="b"/>
                </m:rPr>
                <w:rPr>
                  <w:rFonts w:ascii="Cambria Math" w:hAnsi="Cambria Math" w:cs="Times New Roman"/>
                  <w:sz w:val="20"/>
                  <w:szCs w:val="20"/>
                </w:rPr>
                <m:t>S</m:t>
              </m:r>
              <m:r>
                <m:rPr>
                  <m:sty m:val="bi"/>
                </m:rPr>
                <w:rPr>
                  <w:rFonts w:ascii="Cambria Math" w:hAnsi="Cambria Math" w:cs="Times New Roman"/>
                  <w:sz w:val="20"/>
                  <w:szCs w:val="20"/>
                </w:rPr>
                <m:t>=</m:t>
              </m:r>
              <m:sSup>
                <m:sSupPr>
                  <m:ctrlPr>
                    <w:rPr>
                      <w:rFonts w:ascii="Cambria Math" w:hAnsi="Cambria Math" w:cs="Times New Roman"/>
                      <w:b w:val="0"/>
                      <w:bCs w:val="0"/>
                      <w:i/>
                      <w:sz w:val="20"/>
                      <w:szCs w:val="20"/>
                    </w:rPr>
                  </m:ctrlPr>
                </m:sSupPr>
                <m:e>
                  <m:r>
                    <m:rPr>
                      <m:sty m:val="b"/>
                    </m:rPr>
                    <w:rPr>
                      <w:rFonts w:ascii="Cambria Math" w:hAnsi="Cambria Math" w:cs="Times New Roman"/>
                      <w:sz w:val="20"/>
                      <w:szCs w:val="20"/>
                    </w:rPr>
                    <m:t>S</m:t>
                  </m:r>
                </m:e>
                <m:sup>
                  <m:r>
                    <m:rPr>
                      <m:sty m:val="bi"/>
                    </m:rPr>
                    <w:rPr>
                      <w:rFonts w:ascii="Cambria Math" w:hAnsi="Cambria Math" w:cs="Times New Roman"/>
                      <w:sz w:val="20"/>
                      <w:szCs w:val="20"/>
                    </w:rPr>
                    <m:t>'</m:t>
                  </m:r>
                </m:sup>
              </m:sSup>
            </m:oMath>
            <w:r w:rsidR="00F57D2B">
              <w:rPr>
                <w:rFonts w:ascii="Times New Roman" w:hAnsi="Times New Roman" w:cs="Times New Roman" w:hint="eastAsia"/>
                <w:b w:val="0"/>
                <w:bCs w:val="0"/>
                <w:sz w:val="20"/>
                <w:szCs w:val="20"/>
              </w:rPr>
              <w:t>;</w:t>
            </w:r>
          </w:p>
          <w:p w14:paraId="5579EEB6" w14:textId="77777777" w:rsidR="009319A8" w:rsidRP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w:t>
            </w:r>
            <m:oMath>
              <m:r>
                <m:rPr>
                  <m:sty m:val="bi"/>
                </m:rPr>
                <w:rPr>
                  <w:rFonts w:ascii="Cambria Math" w:hAnsi="Cambria Math" w:cs="Times New Roman"/>
                  <w:sz w:val="20"/>
                  <w:szCs w:val="20"/>
                </w:rPr>
                <m:t>max</m:t>
              </m:r>
              <m:r>
                <m:rPr>
                  <m:sty m:val="b"/>
                </m:rPr>
                <w:rPr>
                  <w:rFonts w:ascii="Cambria Math" w:hAnsi="Cambria Math" w:cs="Times New Roman"/>
                  <w:sz w:val="20"/>
                  <w:szCs w:val="20"/>
                </w:rPr>
                <m:t>←</m:t>
              </m:r>
              <m:sSub>
                <m:sSubPr>
                  <m:ctrlPr>
                    <w:rPr>
                      <w:rFonts w:ascii="Cambria Math" w:hAnsi="Cambria Math" w:cs="Times New Roman"/>
                      <w:b w:val="0"/>
                      <w:bCs w:val="0"/>
                      <w:sz w:val="20"/>
                      <w:szCs w:val="20"/>
                    </w:rPr>
                  </m:ctrlPr>
                </m:sSubPr>
                <m:e>
                  <m:r>
                    <m:rPr>
                      <m:sty m:val="bi"/>
                    </m:rPr>
                    <w:rPr>
                      <w:rFonts w:ascii="Cambria Math" w:hAnsi="Cambria Math" w:cs="Times New Roman"/>
                      <w:sz w:val="20"/>
                      <w:szCs w:val="20"/>
                    </w:rPr>
                    <m:t>E</m:t>
                  </m:r>
                </m:e>
                <m:sub>
                  <m:r>
                    <m:rPr>
                      <m:sty m:val="bi"/>
                    </m:rPr>
                    <w:rPr>
                      <w:rFonts w:ascii="Cambria Math" w:hAnsi="Cambria Math" w:cs="Times New Roman"/>
                      <w:sz w:val="20"/>
                      <w:szCs w:val="20"/>
                    </w:rPr>
                    <m:t>i</m:t>
                  </m:r>
                </m:sub>
              </m:sSub>
            </m:oMath>
            <w:r w:rsidR="00F57D2B">
              <w:rPr>
                <w:rFonts w:ascii="Times New Roman" w:hAnsi="Times New Roman" w:cs="Times New Roman" w:hint="eastAsia"/>
                <w:b w:val="0"/>
                <w:bCs w:val="0"/>
                <w:sz w:val="20"/>
                <w:szCs w:val="20"/>
              </w:rPr>
              <w:t>;</w:t>
            </w:r>
          </w:p>
          <w:p w14:paraId="41C794FB" w14:textId="77777777" w:rsid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end if</w:t>
            </w:r>
          </w:p>
          <w:p w14:paraId="20AB4B5C" w14:textId="77777777" w:rsidR="009319A8" w:rsidRP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if </w:t>
            </w:r>
            <m:oMath>
              <m:r>
                <m:rPr>
                  <m:sty m:val="bi"/>
                </m:rPr>
                <w:rPr>
                  <w:rFonts w:ascii="Cambria Math" w:eastAsia="宋体" w:hAnsi="Cambria Math" w:cs="Times New Roman"/>
                  <w:sz w:val="20"/>
                  <w:szCs w:val="20"/>
                </w:rPr>
                <m:t>σ</m:t>
              </m:r>
              <m:d>
                <m:dPr>
                  <m:begChr m:val="（"/>
                  <m:endChr m:val="）"/>
                  <m:ctrlPr>
                    <w:rPr>
                      <w:rFonts w:ascii="Cambria Math" w:eastAsia="宋体" w:hAnsi="Cambria Math" w:cs="Times New Roman"/>
                      <w:b w:val="0"/>
                      <w:i/>
                      <w:sz w:val="20"/>
                      <w:szCs w:val="20"/>
                    </w:rPr>
                  </m:ctrlPr>
                </m:dPr>
                <m:e>
                  <m:r>
                    <m:rPr>
                      <m:sty m:val="b"/>
                    </m:rPr>
                    <w:rPr>
                      <w:rFonts w:ascii="Cambria Math" w:hAnsi="Cambria Math" w:cs="Times New Roman"/>
                      <w:sz w:val="20"/>
                      <w:szCs w:val="20"/>
                    </w:rPr>
                    <m:t>S</m:t>
                  </m:r>
                </m:e>
              </m:d>
              <m:r>
                <m:rPr>
                  <m:sty m:val="bi"/>
                </m:rPr>
                <w:rPr>
                  <w:rFonts w:ascii="Cambria Math" w:eastAsia="宋体" w:hAnsi="Cambria Math" w:cs="Times New Roman"/>
                  <w:sz w:val="20"/>
                  <w:szCs w:val="20"/>
                </w:rPr>
                <m:t>&gt;σ</m:t>
              </m:r>
              <m:d>
                <m:dPr>
                  <m:begChr m:val="（"/>
                  <m:endChr m:val="）"/>
                  <m:ctrlPr>
                    <w:rPr>
                      <w:rFonts w:ascii="Cambria Math" w:eastAsia="宋体" w:hAnsi="Cambria Math" w:cs="Times New Roman"/>
                      <w:b w:val="0"/>
                      <w:i/>
                      <w:sz w:val="20"/>
                      <w:szCs w:val="20"/>
                    </w:rPr>
                  </m:ctrlPr>
                </m:dPr>
                <m:e>
                  <m:r>
                    <m:rPr>
                      <m:sty m:val="b"/>
                    </m:rPr>
                    <w:rPr>
                      <w:rFonts w:ascii="Cambria Math" w:hAnsi="Cambria Math" w:cs="Times New Roman"/>
                      <w:sz w:val="20"/>
                      <w:szCs w:val="20"/>
                    </w:rPr>
                    <m:t>Ω</m:t>
                  </m:r>
                </m:e>
              </m:d>
            </m:oMath>
          </w:p>
          <w:p w14:paraId="6676CAA8" w14:textId="77777777" w:rsidR="009319A8" w:rsidRP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w:t>
            </w:r>
            <m:oMath>
              <m:r>
                <m:rPr>
                  <m:sty m:val="b"/>
                </m:rPr>
                <w:rPr>
                  <w:rFonts w:ascii="Cambria Math" w:hAnsi="Cambria Math" w:cs="Times New Roman"/>
                  <w:sz w:val="20"/>
                  <w:szCs w:val="20"/>
                </w:rPr>
                <m:t>Ω←</m:t>
              </m:r>
              <m:r>
                <m:rPr>
                  <m:sty m:val="bi"/>
                </m:rPr>
                <w:rPr>
                  <w:rFonts w:ascii="Cambria Math" w:eastAsia="宋体" w:hAnsi="Cambria Math"/>
                  <w:sz w:val="20"/>
                  <w:szCs w:val="20"/>
                </w:rPr>
                <m:t>S</m:t>
              </m:r>
            </m:oMath>
            <w:r w:rsidR="00F57D2B">
              <w:rPr>
                <w:rFonts w:ascii="Times New Roman" w:hAnsi="Times New Roman" w:cs="Times New Roman" w:hint="eastAsia"/>
                <w:b w:val="0"/>
                <w:sz w:val="20"/>
                <w:szCs w:val="20"/>
              </w:rPr>
              <w:t>;</w:t>
            </w:r>
          </w:p>
          <w:p w14:paraId="76497EBF" w14:textId="77777777" w:rsid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end if</w:t>
            </w:r>
          </w:p>
          <w:p w14:paraId="7C905EEB" w14:textId="77777777" w:rsid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end for</w:t>
            </w:r>
          </w:p>
          <w:p w14:paraId="49964F30" w14:textId="77777777" w:rsidR="009319A8" w:rsidRPr="00CB2170"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end for</w:t>
            </w:r>
          </w:p>
        </w:tc>
      </w:tr>
    </w:tbl>
    <w:p w14:paraId="1ADA0128" w14:textId="77777777" w:rsidR="005241BE" w:rsidRDefault="00F61BA0" w:rsidP="0060757F">
      <w:pPr>
        <w:rPr>
          <w:rFonts w:ascii="Times New Roman" w:eastAsia="宋体" w:hAnsi="Times New Roman" w:cs="Times New Roman"/>
          <w:bCs/>
          <w:sz w:val="20"/>
          <w:szCs w:val="20"/>
        </w:rPr>
      </w:pPr>
      <w:r>
        <w:rPr>
          <w:rFonts w:ascii="Times New Roman" w:hAnsi="Times New Roman" w:cs="Times New Roman" w:hint="eastAsia"/>
          <w:sz w:val="20"/>
          <w:szCs w:val="20"/>
        </w:rPr>
        <w:lastRenderedPageBreak/>
        <w:t xml:space="preserve"> </w:t>
      </w:r>
      <w:r w:rsidR="00F53268">
        <w:rPr>
          <w:rFonts w:ascii="Times New Roman" w:hAnsi="Times New Roman" w:cs="Times New Roman"/>
          <w:sz w:val="20"/>
          <w:szCs w:val="20"/>
        </w:rPr>
        <w:t xml:space="preserve"> </w:t>
      </w:r>
      <w:r w:rsidR="00BF57A0">
        <w:rPr>
          <w:rFonts w:ascii="Times New Roman" w:hAnsi="Times New Roman" w:cs="Times New Roman"/>
          <w:sz w:val="20"/>
          <w:szCs w:val="20"/>
        </w:rPr>
        <w:tab/>
        <w:t xml:space="preserve">The ECQA has a performance guarantee </w:t>
      </w:r>
      <m:oMath>
        <m:r>
          <m:rPr>
            <m:sty m:val="p"/>
          </m:rPr>
          <w:rPr>
            <w:rFonts w:ascii="Cambria Math" w:eastAsia="宋体" w:hAnsi="Cambria Math" w:cs="Times New Roman"/>
            <w:sz w:val="20"/>
            <w:szCs w:val="20"/>
          </w:rPr>
          <m:t>ρ≤1</m:t>
        </m:r>
      </m:oMath>
      <w:r w:rsidR="00BF57A0">
        <w:rPr>
          <w:rFonts w:ascii="Times New Roman" w:eastAsia="宋体" w:hAnsi="Times New Roman" w:cs="Times New Roman"/>
          <w:sz w:val="20"/>
          <w:szCs w:val="20"/>
        </w:rPr>
        <w:t>, which indicates we can obtain a solution is</w:t>
      </w:r>
      <w:r w:rsidR="00BF57A0">
        <w:rPr>
          <w:rFonts w:ascii="Times New Roman" w:eastAsia="宋体" w:hAnsi="Times New Roman" w:cs="Times New Roman" w:hint="eastAsia"/>
          <w:sz w:val="20"/>
          <w:szCs w:val="20"/>
        </w:rPr>
        <w:t xml:space="preserve"> </w:t>
      </w:r>
      <m:oMath>
        <m:r>
          <m:rPr>
            <m:sty m:val="p"/>
          </m:rPr>
          <w:rPr>
            <w:rFonts w:ascii="Cambria Math" w:eastAsia="宋体" w:hAnsi="Cambria Math" w:cs="Times New Roman"/>
            <w:sz w:val="20"/>
            <w:szCs w:val="20"/>
          </w:rPr>
          <m:t>ρ</m:t>
        </m:r>
      </m:oMath>
      <w:r w:rsidR="00BF57A0">
        <w:rPr>
          <w:rFonts w:ascii="Times New Roman" w:eastAsia="宋体" w:hAnsi="Times New Roman" w:cs="Times New Roman" w:hint="eastAsia"/>
          <w:sz w:val="20"/>
          <w:szCs w:val="20"/>
        </w:rPr>
        <w:t xml:space="preserve"> times of optimal solution in NP-hard problem</w:t>
      </w:r>
      <w:r w:rsidR="00BF57A0">
        <w:rPr>
          <w:rFonts w:ascii="Times New Roman" w:eastAsia="宋体" w:hAnsi="Times New Roman" w:cs="Times New Roman"/>
          <w:sz w:val="20"/>
          <w:szCs w:val="20"/>
        </w:rPr>
        <w:t xml:space="preserve"> </w:t>
      </w:r>
      <w:r w:rsidR="00BF57A0">
        <w:rPr>
          <w:rFonts w:ascii="Times New Roman" w:eastAsia="宋体" w:hAnsi="Times New Roman" w:cs="Times New Roman" w:hint="eastAsia"/>
          <w:sz w:val="20"/>
          <w:szCs w:val="20"/>
        </w:rPr>
        <w:t>[</w:t>
      </w:r>
      <w:r w:rsidR="00BF57A0">
        <w:rPr>
          <w:rFonts w:ascii="Times New Roman" w:eastAsia="宋体" w:hAnsi="Times New Roman" w:cs="Times New Roman"/>
          <w:sz w:val="20"/>
          <w:szCs w:val="20"/>
        </w:rPr>
        <w:t>17</w:t>
      </w:r>
      <w:r w:rsidR="00BF57A0">
        <w:rPr>
          <w:rFonts w:ascii="Times New Roman" w:eastAsia="宋体" w:hAnsi="Times New Roman" w:cs="Times New Roman" w:hint="eastAsia"/>
          <w:sz w:val="20"/>
          <w:szCs w:val="20"/>
        </w:rPr>
        <w:t>]</w:t>
      </w:r>
      <w:r w:rsidR="00BF57A0">
        <w:rPr>
          <w:rFonts w:ascii="Times New Roman" w:eastAsia="宋体" w:hAnsi="Times New Roman" w:cs="Times New Roman"/>
          <w:sz w:val="20"/>
          <w:szCs w:val="20"/>
        </w:rPr>
        <w:t>. The closer of value of</w:t>
      </w:r>
      <w:r w:rsidR="00BF57A0">
        <w:rPr>
          <w:rFonts w:ascii="Times New Roman" w:eastAsia="宋体" w:hAnsi="Times New Roman" w:cs="Times New Roman" w:hint="eastAsia"/>
          <w:sz w:val="20"/>
          <w:szCs w:val="20"/>
        </w:rPr>
        <w:t xml:space="preserve"> </w:t>
      </w:r>
      <m:oMath>
        <m:r>
          <m:rPr>
            <m:sty m:val="p"/>
          </m:rPr>
          <w:rPr>
            <w:rFonts w:ascii="Cambria Math" w:eastAsia="宋体" w:hAnsi="Cambria Math" w:cs="Times New Roman"/>
            <w:sz w:val="20"/>
            <w:szCs w:val="20"/>
          </w:rPr>
          <m:t>ρ</m:t>
        </m:r>
      </m:oMath>
      <w:r w:rsidR="00BF57A0">
        <w:rPr>
          <w:rFonts w:ascii="Times New Roman" w:eastAsia="宋体" w:hAnsi="Times New Roman" w:cs="Times New Roman" w:hint="eastAsia"/>
          <w:sz w:val="20"/>
          <w:szCs w:val="20"/>
        </w:rPr>
        <w:t xml:space="preserve"> </w:t>
      </w:r>
      <w:r w:rsidR="00BF57A0">
        <w:rPr>
          <w:rFonts w:ascii="Times New Roman" w:eastAsia="宋体" w:hAnsi="Times New Roman" w:cs="Times New Roman"/>
          <w:sz w:val="20"/>
          <w:szCs w:val="20"/>
        </w:rPr>
        <w:t xml:space="preserve">to 1, the more approximation to optimal solution. In this paper, the ECQA can achieve a lower bound ratio of </w:t>
      </w:r>
      <m:oMath>
        <m:r>
          <m:rPr>
            <m:sty m:val="p"/>
          </m:rPr>
          <w:rPr>
            <w:rFonts w:ascii="Cambria Math" w:eastAsia="宋体" w:hAnsi="Cambria Math" w:cs="Times New Roman"/>
            <w:sz w:val="20"/>
            <w:szCs w:val="20"/>
          </w:rPr>
          <m:t>1-</m:t>
        </m:r>
        <m:sSup>
          <m:sSupPr>
            <m:ctrlPr>
              <w:rPr>
                <w:rFonts w:ascii="Cambria Math" w:eastAsia="宋体" w:hAnsi="Cambria Math" w:cs="Times New Roman"/>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oMath>
      <w:r w:rsidR="0038731B">
        <w:rPr>
          <w:rFonts w:ascii="Times New Roman" w:eastAsia="宋体" w:hAnsi="Times New Roman" w:cs="Times New Roman" w:hint="eastAsia"/>
          <w:sz w:val="20"/>
          <w:szCs w:val="20"/>
        </w:rPr>
        <w:t xml:space="preserve">when </w:t>
      </w:r>
      <w:r w:rsidR="0038731B">
        <w:rPr>
          <w:rFonts w:ascii="Times New Roman" w:eastAsia="宋体" w:hAnsi="Times New Roman" w:cs="Times New Roman"/>
          <w:sz w:val="20"/>
          <w:szCs w:val="20"/>
        </w:rPr>
        <w:t>the cardinality</w:t>
      </w:r>
      <w:r w:rsidR="00AD4932">
        <w:rPr>
          <w:rFonts w:ascii="Times New Roman" w:eastAsia="宋体" w:hAnsi="Times New Roman" w:cs="Times New Roman"/>
          <w:sz w:val="20"/>
          <w:szCs w:val="20"/>
        </w:rPr>
        <w:t xml:space="preserve"> </w:t>
      </w:r>
      <w:r w:rsidR="00AD4932">
        <w:rPr>
          <w:rFonts w:ascii="Times New Roman" w:eastAsia="宋体" w:hAnsi="Times New Roman" w:cs="Times New Roman" w:hint="eastAsia"/>
          <w:sz w:val="20"/>
          <w:szCs w:val="20"/>
        </w:rPr>
        <w:t>as</w:t>
      </w:r>
      <w:r w:rsidR="00AD4932">
        <w:rPr>
          <w:rFonts w:ascii="Times New Roman" w:eastAsia="宋体" w:hAnsi="Times New Roman" w:cs="Times New Roman"/>
          <w:sz w:val="20"/>
          <w:szCs w:val="20"/>
        </w:rPr>
        <w:t xml:space="preserve"> </w:t>
      </w:r>
      <m:oMath>
        <m:r>
          <m:rPr>
            <m:sty m:val="p"/>
          </m:rPr>
          <w:rPr>
            <w:rFonts w:ascii="Cambria Math" w:eastAsia="宋体" w:hAnsi="Cambria Math" w:cs="Times New Roman"/>
            <w:sz w:val="20"/>
            <w:szCs w:val="20"/>
          </w:rPr>
          <m:t>q</m:t>
        </m:r>
      </m:oMath>
      <w:r w:rsidR="0038731B">
        <w:rPr>
          <w:rFonts w:ascii="Times New Roman" w:eastAsia="宋体" w:hAnsi="Times New Roman" w:cs="Times New Roman"/>
          <w:sz w:val="20"/>
          <w:szCs w:val="20"/>
        </w:rPr>
        <w:t xml:space="preserve"> of set </w:t>
      </w:r>
      <m:oMath>
        <m:sSup>
          <m:sSupPr>
            <m:ctrlPr>
              <w:rPr>
                <w:rFonts w:ascii="Cambria Math" w:eastAsia="宋体" w:hAnsi="Cambria Math" w:cs="Times New Roman"/>
                <w:bCs/>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oMath>
      <w:r w:rsidR="0038731B">
        <w:rPr>
          <w:rFonts w:ascii="Times New Roman" w:eastAsia="宋体" w:hAnsi="Times New Roman" w:cs="Times New Roman" w:hint="eastAsia"/>
          <w:bCs/>
          <w:sz w:val="20"/>
          <w:szCs w:val="20"/>
        </w:rPr>
        <w:t xml:space="preserve"> is not less than three, i.e. </w:t>
      </w:r>
      <m:oMath>
        <m:r>
          <m:rPr>
            <m:sty m:val="p"/>
          </m:rPr>
          <w:rPr>
            <w:rFonts w:ascii="Cambria Math" w:eastAsia="宋体" w:hAnsi="Cambria Math" w:cs="Times New Roman"/>
            <w:sz w:val="20"/>
            <w:szCs w:val="20"/>
          </w:rPr>
          <m:t>q</m:t>
        </m:r>
        <m:r>
          <w:rPr>
            <w:rFonts w:ascii="Cambria Math" w:eastAsia="宋体" w:hAnsi="Cambria Math" w:cs="Times New Roman"/>
            <w:sz w:val="20"/>
            <w:szCs w:val="20"/>
          </w:rPr>
          <m:t>≥3</m:t>
        </m:r>
      </m:oMath>
      <w:r w:rsidR="0038731B">
        <w:rPr>
          <w:rFonts w:ascii="Times New Roman" w:eastAsia="宋体" w:hAnsi="Times New Roman" w:cs="Times New Roman" w:hint="eastAsia"/>
          <w:bCs/>
          <w:sz w:val="20"/>
          <w:szCs w:val="20"/>
        </w:rPr>
        <w:t>. Next</w:t>
      </w:r>
      <w:r w:rsidR="0038731B">
        <w:rPr>
          <w:rFonts w:ascii="Times New Roman" w:eastAsia="宋体" w:hAnsi="Times New Roman" w:cs="Times New Roman"/>
          <w:bCs/>
          <w:sz w:val="20"/>
          <w:szCs w:val="20"/>
        </w:rPr>
        <w:t>, we will prove the following theorem about the performance guarantee of ECQA.</w:t>
      </w:r>
    </w:p>
    <w:p w14:paraId="386B2A6E" w14:textId="77777777" w:rsidR="0038731B" w:rsidRDefault="0038731B" w:rsidP="0038731B">
      <w:pPr>
        <w:rPr>
          <w:rFonts w:ascii="Times New Roman" w:hAnsi="Times New Roman" w:cs="Times New Roman"/>
          <w:color w:val="000000"/>
          <w:sz w:val="20"/>
          <w:szCs w:val="20"/>
        </w:rPr>
      </w:pPr>
      <w:r w:rsidRPr="00F61BA0">
        <w:rPr>
          <w:rFonts w:ascii="Times New Roman" w:hAnsi="Times New Roman" w:cs="Times New Roman"/>
          <w:b/>
          <w:sz w:val="20"/>
          <w:szCs w:val="20"/>
        </w:rPr>
        <w:t xml:space="preserve">Theorem </w:t>
      </w:r>
      <w:r>
        <w:rPr>
          <w:rFonts w:ascii="Times New Roman" w:hAnsi="Times New Roman" w:cs="Times New Roman"/>
          <w:b/>
          <w:sz w:val="20"/>
          <w:szCs w:val="20"/>
        </w:rPr>
        <w:t>2</w:t>
      </w:r>
      <w:r w:rsidRPr="00F61BA0">
        <w:rPr>
          <w:rFonts w:ascii="Times New Roman" w:hAnsi="Times New Roman" w:cs="Times New Roman"/>
          <w:b/>
          <w:sz w:val="20"/>
          <w:szCs w:val="20"/>
        </w:rPr>
        <w:t>.</w:t>
      </w:r>
      <w:r>
        <w:rPr>
          <w:rFonts w:ascii="Times New Roman" w:hAnsi="Times New Roman" w:cs="Times New Roman"/>
          <w:b/>
          <w:sz w:val="20"/>
          <w:szCs w:val="20"/>
        </w:rPr>
        <w:t xml:space="preserve"> </w:t>
      </w:r>
      <w:r>
        <w:rPr>
          <w:rFonts w:ascii="Times New Roman" w:hAnsi="Times New Roman" w:cs="Times New Roman"/>
          <w:color w:val="000000"/>
          <w:sz w:val="20"/>
          <w:szCs w:val="20"/>
        </w:rPr>
        <w:t xml:space="preserve">The </w:t>
      </w:r>
      <w:r>
        <w:rPr>
          <w:rFonts w:ascii="Times New Roman" w:eastAsia="宋体" w:hAnsi="Times New Roman" w:cs="Times New Roman"/>
          <w:bCs/>
          <w:sz w:val="20"/>
          <w:szCs w:val="20"/>
        </w:rPr>
        <w:t>ECQA</w:t>
      </w:r>
      <w:r>
        <w:rPr>
          <w:rFonts w:ascii="Times New Roman" w:hAnsi="Times New Roman" w:cs="Times New Roman"/>
          <w:color w:val="000000"/>
          <w:sz w:val="20"/>
          <w:szCs w:val="20"/>
        </w:rPr>
        <w:t xml:space="preserve"> can achieve a worst performance guarantee of</w:t>
      </w:r>
      <w:r w:rsidRPr="00715651">
        <w:rPr>
          <w:rFonts w:ascii="Times New Roman" w:hAnsi="Times New Roman" w:cs="Times New Roman"/>
          <w:i/>
          <w:color w:val="000000"/>
          <w:sz w:val="20"/>
          <w:szCs w:val="20"/>
        </w:rPr>
        <w:t xml:space="preserve"> </w:t>
      </w:r>
      <m:oMath>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oMath>
      <w:r>
        <w:rPr>
          <w:rFonts w:ascii="Times New Roman" w:hAnsi="Times New Roman" w:cs="Times New Roman"/>
          <w:sz w:val="20"/>
          <w:szCs w:val="20"/>
        </w:rPr>
        <w:t xml:space="preserve">for </w:t>
      </w:r>
      <m:oMath>
        <m:r>
          <m:rPr>
            <m:sty m:val="p"/>
          </m:rPr>
          <w:rPr>
            <w:rFonts w:ascii="Cambria Math" w:eastAsia="宋体" w:hAnsi="Cambria Math" w:cs="Times New Roman"/>
            <w:sz w:val="20"/>
            <w:szCs w:val="20"/>
          </w:rPr>
          <m:t>|</m:t>
        </m:r>
        <m:r>
          <w:rPr>
            <w:rFonts w:ascii="Cambria Math" w:eastAsia="宋体" w:hAnsi="Cambria Math" w:cs="Times New Roman"/>
            <w:sz w:val="20"/>
            <w:szCs w:val="20"/>
          </w:rPr>
          <m:t>q|≥3</m:t>
        </m:r>
      </m:oMath>
      <w:r w:rsidRPr="00715651">
        <w:rPr>
          <w:rFonts w:ascii="Times New Roman" w:hAnsi="Times New Roman" w:cs="Times New Roman" w:hint="eastAsia"/>
          <w:i/>
          <w:color w:val="000000"/>
          <w:sz w:val="20"/>
          <w:szCs w:val="20"/>
        </w:rPr>
        <w:t>.</w:t>
      </w:r>
      <w:r>
        <w:rPr>
          <w:rFonts w:ascii="Times New Roman" w:hAnsi="Times New Roman" w:cs="Times New Roman" w:hint="eastAsia"/>
          <w:color w:val="000000"/>
          <w:sz w:val="20"/>
          <w:szCs w:val="20"/>
        </w:rPr>
        <w:t xml:space="preserve"> </w:t>
      </w:r>
    </w:p>
    <w:p w14:paraId="0247A212" w14:textId="77777777" w:rsidR="0038731B" w:rsidRDefault="0038731B" w:rsidP="007C0F20">
      <w:pPr>
        <w:wordWrap w:val="0"/>
        <w:jc w:val="right"/>
        <w:rPr>
          <w:rFonts w:ascii="Times New Roman" w:hAnsi="Times New Roman" w:cs="Times New Roman"/>
          <w:sz w:val="20"/>
          <w:szCs w:val="20"/>
        </w:rPr>
      </w:pPr>
      <m:oMath>
        <m:r>
          <w:rPr>
            <w:rFonts w:ascii="Cambria Math" w:hAnsi="Cambria Math" w:cs="Times New Roman"/>
            <w:color w:val="000000"/>
            <w:sz w:val="20"/>
            <w:szCs w:val="20"/>
          </w:rPr>
          <m:t>σ</m:t>
        </m:r>
        <m:d>
          <m:dPr>
            <m:ctrlPr>
              <w:rPr>
                <w:rFonts w:ascii="Cambria Math" w:hAnsi="Cambria Math" w:cs="Times New Roman"/>
                <w:i/>
                <w:color w:val="000000"/>
                <w:sz w:val="20"/>
                <w:szCs w:val="20"/>
              </w:rPr>
            </m:ctrlPr>
          </m:dPr>
          <m:e>
            <m:r>
              <w:rPr>
                <w:rFonts w:ascii="Cambria Math" w:eastAsia="宋体" w:hAnsi="Cambria Math"/>
                <w:sz w:val="20"/>
                <w:szCs w:val="20"/>
              </w:rPr>
              <m:t>Ω</m:t>
            </m:r>
          </m:e>
        </m:d>
        <m:r>
          <w:rPr>
            <w:rFonts w:ascii="Cambria Math" w:hAnsi="Cambria Math" w:cs="Times New Roman"/>
            <w:color w:val="000000"/>
            <w:sz w:val="20"/>
            <w:szCs w:val="20"/>
          </w:rPr>
          <m:t>≥</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1-</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e</m:t>
                </m:r>
              </m:e>
              <m:sup>
                <m:r>
                  <w:rPr>
                    <w:rFonts w:ascii="Cambria Math" w:hAnsi="Cambria Math" w:cs="Times New Roman"/>
                    <w:color w:val="000000"/>
                    <w:sz w:val="20"/>
                    <w:szCs w:val="20"/>
                  </w:rPr>
                  <m:t>-1</m:t>
                </m:r>
              </m:sup>
            </m:sSup>
          </m:e>
        </m:d>
        <m:r>
          <w:rPr>
            <w:rFonts w:ascii="Cambria Math" w:hAnsi="Cambria Math" w:cs="Times New Roman"/>
            <w:color w:val="000000"/>
            <w:sz w:val="20"/>
            <w:szCs w:val="20"/>
          </w:rPr>
          <m:t>∙σ</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Opt</m:t>
            </m:r>
          </m:e>
        </m:d>
        <m:r>
          <w:rPr>
            <w:rFonts w:ascii="Cambria Math" w:hAnsi="Cambria Math" w:cs="Times New Roman"/>
            <w:color w:val="000000"/>
            <w:sz w:val="20"/>
            <w:szCs w:val="20"/>
          </w:rPr>
          <m:t>,</m:t>
        </m:r>
        <m:r>
          <m:rPr>
            <m:sty m:val="p"/>
          </m:rPr>
          <w:rPr>
            <w:rFonts w:ascii="Cambria Math" w:eastAsia="宋体" w:hAnsi="Cambria Math" w:cs="Times New Roman"/>
            <w:sz w:val="20"/>
            <w:szCs w:val="20"/>
          </w:rPr>
          <m:t>q</m:t>
        </m:r>
        <m:r>
          <w:rPr>
            <w:rFonts w:ascii="Cambria Math" w:eastAsia="宋体" w:hAnsi="Cambria Math" w:cs="Times New Roman"/>
            <w:sz w:val="20"/>
            <w:szCs w:val="20"/>
          </w:rPr>
          <m:t>≥3</m:t>
        </m:r>
      </m:oMath>
      <w:r w:rsidR="007C0F20">
        <w:rPr>
          <w:rFonts w:ascii="Times New Roman" w:hAnsi="Times New Roman" w:cs="Times New Roman" w:hint="eastAsia"/>
          <w:sz w:val="20"/>
          <w:szCs w:val="20"/>
        </w:rPr>
        <w:t xml:space="preserve">  </w:t>
      </w:r>
      <w:r w:rsidR="007C0F20">
        <w:rPr>
          <w:rFonts w:ascii="Times New Roman" w:hAnsi="Times New Roman" w:cs="Times New Roman"/>
          <w:sz w:val="20"/>
          <w:szCs w:val="20"/>
        </w:rPr>
        <w:t xml:space="preserve">                    </w:t>
      </w:r>
      <w:r w:rsidR="007C0F20">
        <w:rPr>
          <w:rFonts w:ascii="Times New Roman" w:hAnsi="Times New Roman" w:cs="Times New Roman" w:hint="eastAsia"/>
          <w:sz w:val="20"/>
          <w:szCs w:val="20"/>
        </w:rPr>
        <w:t>(15)</w:t>
      </w:r>
    </w:p>
    <w:p w14:paraId="1121336E" w14:textId="77777777" w:rsidR="004D3C1C" w:rsidRPr="007C0F20" w:rsidRDefault="004D3C1C" w:rsidP="004D3C1C">
      <w:pPr>
        <w:ind w:right="400"/>
        <w:rPr>
          <w:rFonts w:ascii="Times New Roman" w:hAnsi="Times New Roman" w:cs="Times New Roman"/>
          <w:color w:val="000000"/>
          <w:sz w:val="20"/>
          <w:szCs w:val="20"/>
        </w:rPr>
      </w:pPr>
      <w:r>
        <w:rPr>
          <w:rFonts w:ascii="Times New Roman" w:hAnsi="Times New Roman" w:cs="Times New Roman" w:hint="eastAsia"/>
          <w:color w:val="000000"/>
          <w:sz w:val="20"/>
          <w:szCs w:val="20"/>
        </w:rPr>
        <w:t>,</w:t>
      </w:r>
      <w:r>
        <w:rPr>
          <w:rFonts w:ascii="Times New Roman" w:hAnsi="Times New Roman" w:cs="Times New Roman"/>
          <w:color w:val="000000"/>
          <w:sz w:val="20"/>
          <w:szCs w:val="20"/>
        </w:rPr>
        <w:t xml:space="preserve"> where </w:t>
      </w:r>
      <m:oMath>
        <m:r>
          <w:rPr>
            <w:rFonts w:ascii="Cambria Math" w:hAnsi="Cambria Math" w:cs="Times New Roman"/>
            <w:color w:val="000000"/>
            <w:sz w:val="20"/>
            <w:szCs w:val="20"/>
          </w:rPr>
          <m:t>Opt</m:t>
        </m:r>
      </m:oMath>
      <w:r>
        <w:rPr>
          <w:rFonts w:ascii="Times New Roman" w:hAnsi="Times New Roman" w:cs="Times New Roman" w:hint="eastAsia"/>
          <w:color w:val="000000"/>
          <w:sz w:val="20"/>
          <w:szCs w:val="20"/>
        </w:rPr>
        <w:t xml:space="preserve"> </w:t>
      </w:r>
      <w:r>
        <w:rPr>
          <w:rFonts w:ascii="Times New Roman" w:hAnsi="Times New Roman" w:cs="Times New Roman"/>
          <w:color w:val="000000"/>
          <w:sz w:val="20"/>
          <w:szCs w:val="20"/>
        </w:rPr>
        <w:t>is the set in an optimal solution.</w:t>
      </w:r>
    </w:p>
    <w:p w14:paraId="41BEC0DB" w14:textId="77777777" w:rsidR="0038731B" w:rsidRDefault="00AD4932" w:rsidP="0060757F">
      <w:pPr>
        <w:rPr>
          <w:rFonts w:ascii="Times New Roman" w:eastAsia="宋体" w:hAnsi="Times New Roman" w:cs="Times New Roman"/>
          <w:sz w:val="20"/>
          <w:szCs w:val="20"/>
        </w:rPr>
      </w:pPr>
      <w:r w:rsidRPr="00E55354">
        <w:rPr>
          <w:rFonts w:ascii="Times New Roman" w:hAnsi="Times New Roman" w:cs="Times New Roman" w:hint="eastAsia"/>
          <w:b/>
          <w:sz w:val="20"/>
          <w:szCs w:val="20"/>
        </w:rPr>
        <w:t xml:space="preserve">Proof: </w:t>
      </w:r>
      <w:r w:rsidR="00A42E69" w:rsidRPr="00E55354">
        <w:rPr>
          <w:rFonts w:ascii="Times New Roman" w:hAnsi="Times New Roman" w:cs="Times New Roman"/>
          <w:sz w:val="20"/>
          <w:szCs w:val="20"/>
        </w:rPr>
        <w:t xml:space="preserve">Let’s redefine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∈V,i=1,2,3,…,r</m:t>
        </m:r>
      </m:oMath>
      <w:r w:rsidR="00A42E69" w:rsidRPr="00E55354">
        <w:rPr>
          <w:rFonts w:ascii="Times New Roman" w:hAnsi="Times New Roman" w:cs="Times New Roman" w:hint="eastAsia"/>
          <w:sz w:val="20"/>
          <w:szCs w:val="20"/>
        </w:rPr>
        <w:t xml:space="preserve"> as a vehicle added into </w:t>
      </w:r>
      <m:oMath>
        <m:r>
          <m:rPr>
            <m:sty m:val="p"/>
          </m:rPr>
          <w:rPr>
            <w:rFonts w:ascii="Cambria Math" w:hAnsi="Cambria Math" w:cs="Times New Roman"/>
            <w:sz w:val="20"/>
            <w:szCs w:val="20"/>
          </w:rPr>
          <m:t>Ω</m:t>
        </m:r>
      </m:oMath>
      <w:r w:rsidR="00A42E69" w:rsidRPr="00E55354">
        <w:rPr>
          <w:rFonts w:ascii="Times New Roman" w:hAnsi="Times New Roman" w:cs="Times New Roman" w:hint="eastAsia"/>
          <w:sz w:val="20"/>
          <w:szCs w:val="20"/>
        </w:rPr>
        <w:t xml:space="preserve"> in i-th iteration</w:t>
      </w:r>
      <w:r w:rsidR="00E55354" w:rsidRPr="00E55354">
        <w:rPr>
          <w:rFonts w:ascii="Times New Roman" w:hAnsi="Times New Roman" w:cs="Times New Roman"/>
          <w:sz w:val="20"/>
          <w:szCs w:val="20"/>
        </w:rPr>
        <w:t xml:space="preserve">, </w:t>
      </w:r>
      <w:r w:rsidR="00E55354" w:rsidRPr="00E55354">
        <w:rPr>
          <w:rFonts w:ascii="Times New Roman" w:eastAsia="宋体" w:hAnsi="Times New Roman" w:cs="Times New Roman"/>
          <w:sz w:val="20"/>
          <w:szCs w:val="20"/>
        </w:rPr>
        <w:t xml:space="preserve">Let </w:t>
      </w:r>
      <m:oMath>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Ω</m:t>
            </m:r>
          </m:e>
          <m:sub>
            <m:r>
              <m:rPr>
                <m:sty m:val="p"/>
              </m:rPr>
              <w:rPr>
                <w:rFonts w:ascii="Cambria Math" w:eastAsia="宋体" w:hAnsi="Cambria Math" w:cs="Times New Roman"/>
                <w:sz w:val="20"/>
                <w:szCs w:val="20"/>
              </w:rPr>
              <m:t>k</m:t>
            </m:r>
          </m:sub>
        </m:sSub>
      </m:oMath>
      <w:r w:rsidR="00E55354" w:rsidRPr="00E55354">
        <w:rPr>
          <w:rFonts w:ascii="Times New Roman" w:eastAsia="宋体" w:hAnsi="Times New Roman" w:cs="Times New Roman"/>
          <w:sz w:val="20"/>
          <w:szCs w:val="20"/>
        </w:rPr>
        <w:t xml:space="preserve"> denote </w:t>
      </w:r>
      <m:oMath>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t>
            </m:r>
          </m:e>
          <m:sub>
            <m:r>
              <w:rPr>
                <w:rFonts w:ascii="Cambria Math" w:eastAsia="宋体" w:hAnsi="Cambria Math" w:cs="Times New Roman"/>
                <w:sz w:val="20"/>
                <w:szCs w:val="20"/>
              </w:rPr>
              <m:t>i=1</m:t>
            </m:r>
          </m:sub>
          <m:sup>
            <m:r>
              <w:rPr>
                <w:rFonts w:ascii="Cambria Math" w:eastAsia="宋体" w:hAnsi="Cambria Math" w:cs="Times New Roman"/>
                <w:sz w:val="20"/>
                <w:szCs w:val="20"/>
              </w:rPr>
              <m:t>k</m:t>
            </m:r>
          </m:sup>
        </m:sSub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oMath>
      <w:r w:rsidR="00E55354" w:rsidRPr="00E55354">
        <w:rPr>
          <w:rFonts w:ascii="Times New Roman" w:eastAsia="宋体" w:hAnsi="Times New Roman" w:cs="Times New Roman" w:hint="eastAsia"/>
          <w:sz w:val="20"/>
          <w:szCs w:val="20"/>
        </w:rPr>
        <w:t>,</w:t>
      </w:r>
      <w:r w:rsidR="00E55354" w:rsidRPr="00E55354">
        <w:rPr>
          <w:rFonts w:ascii="Times New Roman" w:eastAsia="宋体" w:hAnsi="Times New Roman" w:cs="Times New Roman"/>
          <w:sz w:val="20"/>
          <w:szCs w:val="20"/>
        </w:rPr>
        <w:t xml:space="preserve"> and </w:t>
      </w:r>
      <m:oMath>
        <m:r>
          <w:rPr>
            <w:rFonts w:ascii="Cambria Math" w:eastAsia="宋体" w:hAnsi="Cambria Math" w:cs="Times New Roman"/>
            <w:sz w:val="20"/>
            <w:szCs w:val="20"/>
          </w:rPr>
          <m:t>Ω=</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oMath>
      <w:r w:rsidR="007C0F20">
        <w:rPr>
          <w:rFonts w:ascii="Times New Roman" w:eastAsia="宋体" w:hAnsi="Times New Roman" w:cs="Times New Roman" w:hint="eastAsia"/>
          <w:sz w:val="20"/>
          <w:szCs w:val="20"/>
        </w:rPr>
        <w:t xml:space="preserve">. </w:t>
      </w:r>
      <w:r w:rsidR="007C0F20">
        <w:rPr>
          <w:rFonts w:ascii="Times New Roman" w:eastAsia="宋体" w:hAnsi="Times New Roman" w:cs="Times New Roman"/>
          <w:sz w:val="20"/>
          <w:szCs w:val="20"/>
        </w:rPr>
        <w:t xml:space="preserve">To prove inequality (15), the following two inequalities we can derive from [18], After </w:t>
      </w:r>
      <m:oMath>
        <m:r>
          <w:rPr>
            <w:rFonts w:ascii="Cambria Math" w:eastAsia="宋体" w:hAnsi="Cambria Math" w:cs="Times New Roman"/>
            <w:sz w:val="20"/>
            <w:szCs w:val="20"/>
          </w:rPr>
          <m:t>i, i=1,2,3…,r+1</m:t>
        </m:r>
      </m:oMath>
      <w:r w:rsidR="00A220DD">
        <w:rPr>
          <w:rFonts w:ascii="Times New Roman" w:eastAsia="宋体" w:hAnsi="Times New Roman" w:cs="Times New Roman" w:hint="eastAsia"/>
          <w:sz w:val="20"/>
          <w:szCs w:val="20"/>
        </w:rPr>
        <w:t xml:space="preserve"> iterations, we can get:</w:t>
      </w:r>
    </w:p>
    <w:p w14:paraId="4DF95D63" w14:textId="77777777" w:rsidR="00B60848" w:rsidRDefault="00B60848" w:rsidP="00B60848">
      <w:pPr>
        <w:wordWrap w:val="0"/>
        <w:jc w:val="right"/>
        <w:rPr>
          <w:rFonts w:ascii="Times New Roman" w:hAnsi="Times New Roman" w:cs="Times New Roman"/>
          <w:sz w:val="20"/>
          <w:szCs w:val="20"/>
        </w:rPr>
      </w:pP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i</m:t>
                </m:r>
              </m:sub>
            </m:sSub>
          </m:e>
        </m:d>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1-</m:t>
            </m:r>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m=1</m:t>
                </m:r>
              </m:sub>
              <m:sup>
                <m:r>
                  <w:rPr>
                    <w:rFonts w:ascii="Cambria Math" w:eastAsia="宋体" w:hAnsi="Cambria Math" w:cs="Times New Roman"/>
                    <w:sz w:val="20"/>
                    <w:szCs w:val="20"/>
                  </w:rPr>
                  <m:t>i</m:t>
                </m:r>
              </m:sup>
              <m:e>
                <m:r>
                  <w:rPr>
                    <w:rFonts w:ascii="Cambria Math" w:eastAsia="宋体" w:hAnsi="Cambria Math" w:cs="Times New Roman"/>
                    <w:sz w:val="20"/>
                    <w:szCs w:val="20"/>
                  </w:rPr>
                  <m:t>(1-</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m:t>
                        </m:r>
                      </m:sub>
                    </m:sSub>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den>
                </m:f>
              </m:e>
            </m:nary>
            <m:r>
              <w:rPr>
                <w:rFonts w:ascii="Cambria Math" w:eastAsia="宋体" w:hAnsi="Cambria Math" w:cs="Times New Roman"/>
                <w:sz w:val="20"/>
                <w:szCs w:val="20"/>
              </w:rPr>
              <m:t>)</m:t>
            </m:r>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oMath>
      <w:r w:rsidR="00A220DD">
        <w:rPr>
          <w:rFonts w:ascii="Times New Roman" w:hAnsi="Times New Roman" w:cs="Times New Roman" w:hint="eastAsia"/>
          <w:sz w:val="20"/>
          <w:szCs w:val="20"/>
        </w:rPr>
        <w:t>,</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sz w:val="20"/>
          <w:szCs w:val="20"/>
        </w:rPr>
        <w:t>(16)</w:t>
      </w:r>
    </w:p>
    <w:p w14:paraId="728071E8" w14:textId="77777777" w:rsidR="00B60848" w:rsidRDefault="00B60848" w:rsidP="00B60848">
      <w:pPr>
        <w:ind w:firstLineChars="500" w:firstLine="1000"/>
        <w:rPr>
          <w:rFonts w:ascii="Times New Roman" w:eastAsia="宋体" w:hAnsi="Times New Roman" w:cs="Times New Roman"/>
          <w:i/>
          <w:sz w:val="20"/>
          <w:szCs w:val="20"/>
        </w:rPr>
      </w:pP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r+1</m:t>
                </m:r>
              </m:sub>
            </m:sSub>
          </m:e>
        </m:d>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1-</m:t>
            </m:r>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m=1</m:t>
                </m:r>
              </m:sub>
              <m:sup>
                <m:r>
                  <w:rPr>
                    <w:rFonts w:ascii="Cambria Math" w:eastAsia="宋体" w:hAnsi="Cambria Math" w:cs="Times New Roman"/>
                    <w:sz w:val="20"/>
                    <w:szCs w:val="20"/>
                  </w:rPr>
                  <m:t>r+1</m:t>
                </m:r>
              </m:sup>
              <m:e>
                <m:r>
                  <w:rPr>
                    <w:rFonts w:ascii="Cambria Math" w:eastAsia="宋体" w:hAnsi="Cambria Math" w:cs="Times New Roman"/>
                    <w:sz w:val="20"/>
                    <w:szCs w:val="20"/>
                  </w:rPr>
                  <m:t>(1-</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m:t>
                        </m:r>
                      </m:sub>
                    </m:sSub>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den>
                </m:f>
              </m:e>
            </m:nary>
            <m:r>
              <w:rPr>
                <w:rFonts w:ascii="Cambria Math" w:eastAsia="宋体" w:hAnsi="Cambria Math" w:cs="Times New Roman"/>
                <w:sz w:val="20"/>
                <w:szCs w:val="20"/>
              </w:rPr>
              <m:t>)</m:t>
            </m:r>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r>
          <w:rPr>
            <w:rFonts w:ascii="Cambria Math" w:eastAsia="宋体" w:hAnsi="Cambria Math" w:cs="Times New Roman"/>
            <w:sz w:val="20"/>
            <w:szCs w:val="20"/>
          </w:rPr>
          <m:t xml:space="preserve">  ≥</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1-(1-</m:t>
            </m:r>
            <m:f>
              <m:fPr>
                <m:ctrlPr>
                  <w:rPr>
                    <w:rFonts w:ascii="Cambria Math" w:eastAsia="宋体" w:hAnsi="Cambria Math" w:cs="Times New Roman"/>
                    <w:i/>
                    <w:sz w:val="20"/>
                    <w:szCs w:val="20"/>
                  </w:rPr>
                </m:ctrlPr>
              </m:fPr>
              <m:num>
                <m:r>
                  <w:rPr>
                    <w:rFonts w:ascii="Cambria Math" w:eastAsia="宋体" w:hAnsi="Cambria Math" w:cs="Times New Roman"/>
                    <w:sz w:val="20"/>
                    <w:szCs w:val="20"/>
                  </w:rPr>
                  <m:t>1</m:t>
                </m:r>
              </m:num>
              <m:den>
                <m:r>
                  <w:rPr>
                    <w:rFonts w:ascii="Cambria Math" w:eastAsia="宋体" w:hAnsi="Cambria Math" w:cs="Times New Roman"/>
                    <w:sz w:val="20"/>
                    <w:szCs w:val="20"/>
                  </w:rPr>
                  <m:t>r+1</m:t>
                </m:r>
              </m:den>
            </m:f>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m:t>
                </m:r>
              </m:e>
              <m:sup>
                <m:r>
                  <w:rPr>
                    <w:rFonts w:ascii="Cambria Math" w:eastAsia="宋体" w:hAnsi="Cambria Math" w:cs="Times New Roman"/>
                    <w:sz w:val="20"/>
                    <w:szCs w:val="20"/>
                  </w:rPr>
                  <m:t>r+1</m:t>
                </m:r>
              </m:sup>
            </m:sSup>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r>
          <w:rPr>
            <w:rFonts w:ascii="Cambria Math" w:eastAsia="宋体" w:hAnsi="Cambria Math" w:cs="Times New Roman"/>
            <w:sz w:val="20"/>
            <w:szCs w:val="20"/>
          </w:rPr>
          <m:t xml:space="preserve">       </m:t>
        </m:r>
      </m:oMath>
      <w:r>
        <w:rPr>
          <w:rFonts w:ascii="Times New Roman" w:eastAsia="宋体" w:hAnsi="Times New Roman" w:cs="Times New Roman" w:hint="eastAsia"/>
          <w:i/>
          <w:sz w:val="20"/>
          <w:szCs w:val="20"/>
        </w:rPr>
        <w:t xml:space="preserve"> </w:t>
      </w:r>
    </w:p>
    <w:p w14:paraId="449ED468" w14:textId="77777777" w:rsidR="00B60848" w:rsidRPr="00B60848" w:rsidRDefault="00B60848" w:rsidP="00B60848">
      <w:pPr>
        <w:ind w:left="4" w:firstLineChars="2350" w:firstLine="4700"/>
        <w:rPr>
          <w:rFonts w:ascii="Times New Roman" w:eastAsia="宋体" w:hAnsi="Times New Roman" w:cs="Times New Roman"/>
          <w:sz w:val="20"/>
          <w:szCs w:val="20"/>
        </w:rPr>
      </w:pPr>
      <m:oMath>
        <m:r>
          <w:rPr>
            <w:rFonts w:ascii="Cambria Math" w:eastAsia="宋体" w:hAnsi="Cambria Math" w:cs="Times New Roman"/>
            <w:sz w:val="20"/>
            <w:szCs w:val="20"/>
          </w:rPr>
          <m:t xml:space="preserve"> ≥</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 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oMath>
      <w:r>
        <w:rPr>
          <w:rFonts w:ascii="Times New Roman" w:eastAsia="宋体" w:hAnsi="Times New Roman" w:cs="Times New Roman" w:hint="eastAsia"/>
          <w:sz w:val="20"/>
          <w:szCs w:val="20"/>
        </w:rPr>
        <w:t xml:space="preserve">              (17)</w:t>
      </w:r>
    </w:p>
    <w:p w14:paraId="1C476ED4" w14:textId="77777777" w:rsidR="00A42E69" w:rsidRDefault="00B60848" w:rsidP="0060757F">
      <w:pPr>
        <w:rPr>
          <w:rFonts w:ascii="Times New Roman" w:eastAsia="宋体" w:hAnsi="Times New Roman" w:cs="Times New Roman"/>
          <w:sz w:val="20"/>
          <w:szCs w:val="20"/>
        </w:rPr>
      </w:pPr>
      <w:r>
        <w:rPr>
          <w:rFonts w:ascii="Times New Roman" w:hAnsi="Times New Roman" w:cs="Times New Roman" w:hint="eastAsia"/>
          <w:sz w:val="20"/>
          <w:szCs w:val="20"/>
        </w:rPr>
        <w:t>, where</w:t>
      </w:r>
      <w:r>
        <w:rPr>
          <w:rFonts w:ascii="Times New Roman" w:eastAsia="宋体" w:hAnsi="Times New Roman" w:cs="Times New Roman"/>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m:t>
            </m:r>
          </m:sub>
        </m:sSub>
      </m:oMath>
      <w:r>
        <w:rPr>
          <w:rFonts w:ascii="Times New Roman" w:eastAsia="宋体" w:hAnsi="Times New Roman" w:cs="Times New Roman" w:hint="eastAsia"/>
          <w:sz w:val="20"/>
          <w:szCs w:val="20"/>
        </w:rPr>
        <w:t xml:space="preserve"> denotes the sensing reward to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m</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The detailed proof of inequalities (16),</w:t>
      </w:r>
      <w:r w:rsidR="00CD5B3B">
        <w:rPr>
          <w:rFonts w:ascii="Times New Roman" w:eastAsia="宋体" w:hAnsi="Times New Roman" w:cs="Times New Roman"/>
          <w:sz w:val="20"/>
          <w:szCs w:val="20"/>
        </w:rPr>
        <w:t xml:space="preserve"> </w:t>
      </w:r>
      <w:r>
        <w:rPr>
          <w:rFonts w:ascii="Times New Roman" w:eastAsia="宋体" w:hAnsi="Times New Roman" w:cs="Times New Roman"/>
          <w:sz w:val="20"/>
          <w:szCs w:val="20"/>
        </w:rPr>
        <w:t>(17)can be found in</w:t>
      </w:r>
      <w:r w:rsidR="004B3A1A">
        <w:rPr>
          <w:rFonts w:ascii="Times New Roman" w:eastAsia="宋体" w:hAnsi="Times New Roman" w:cs="Times New Roman"/>
          <w:sz w:val="20"/>
          <w:szCs w:val="20"/>
        </w:rPr>
        <w:t xml:space="preserve"> [17],[18]. We can easily to know that (17)</w:t>
      </w:r>
      <w:r w:rsidR="00A762F3">
        <w:rPr>
          <w:rFonts w:ascii="Times New Roman" w:eastAsia="宋体" w:hAnsi="Times New Roman" w:cs="Times New Roman"/>
          <w:sz w:val="20"/>
          <w:szCs w:val="20"/>
        </w:rPr>
        <w:t xml:space="preserve"> is equivalent to following inequality,</w:t>
      </w:r>
    </w:p>
    <w:p w14:paraId="7B7374B5" w14:textId="77777777" w:rsidR="00A762F3" w:rsidRPr="00E55354" w:rsidRDefault="00A762F3" w:rsidP="00A762F3">
      <w:pPr>
        <w:wordWrap w:val="0"/>
        <w:jc w:val="right"/>
        <w:rPr>
          <w:rFonts w:ascii="Times New Roman" w:hAnsi="Times New Roman" w:cs="Times New Roman"/>
          <w:sz w:val="20"/>
          <w:szCs w:val="20"/>
        </w:rPr>
      </w:pP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r+1</m:t>
                </m:r>
              </m:sub>
            </m:sSub>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r>
              <w:rPr>
                <w:rFonts w:ascii="Cambria Math" w:eastAsia="宋体" w:hAnsi="Cambria Math" w:cs="Times New Roman"/>
                <w:sz w:val="20"/>
                <w:szCs w:val="20"/>
              </w:rPr>
              <m: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 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sz w:val="20"/>
          <w:szCs w:val="20"/>
        </w:rPr>
        <w:t>(18)</w:t>
      </w:r>
    </w:p>
    <w:p w14:paraId="17513EB7" w14:textId="77777777" w:rsidR="00AD4932" w:rsidRDefault="00A762F3" w:rsidP="0060757F">
      <w:pPr>
        <w:rPr>
          <w:rFonts w:ascii="Times New Roman" w:eastAsia="宋体" w:hAnsi="Times New Roman" w:cs="Times New Roman"/>
          <w:sz w:val="20"/>
          <w:szCs w:val="20"/>
        </w:rPr>
      </w:pP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where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oMath>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is selected at </w:t>
      </w:r>
      <m:oMath>
        <m:r>
          <w:rPr>
            <w:rFonts w:ascii="Cambria Math" w:eastAsia="宋体" w:hAnsi="Cambria Math" w:cs="Times New Roman"/>
            <w:sz w:val="20"/>
            <w:szCs w:val="20"/>
          </w:rPr>
          <m:t>r+1</m:t>
        </m:r>
      </m:oMath>
      <w:r>
        <w:rPr>
          <w:rFonts w:ascii="Times New Roman" w:eastAsia="宋体" w:hAnsi="Times New Roman" w:cs="Times New Roman" w:hint="eastAsia"/>
          <w:sz w:val="20"/>
          <w:szCs w:val="20"/>
        </w:rPr>
        <w:t xml:space="preserve"> round but not added to</w:t>
      </w:r>
      <w:r>
        <w:rPr>
          <w:rFonts w:ascii="Times New Roman" w:eastAsia="宋体" w:hAnsi="Times New Roman" w:cs="Times New Roman"/>
          <w:sz w:val="20"/>
          <w:szCs w:val="20"/>
        </w:rPr>
        <w:t xml:space="preserve"> </w:t>
      </w:r>
      <m:oMath>
        <m:r>
          <m:rPr>
            <m:sty m:val="p"/>
          </m:rPr>
          <w:rPr>
            <w:rFonts w:ascii="Cambria Math" w:eastAsia="宋体" w:hAnsi="Cambria Math" w:cs="Times New Roman"/>
            <w:sz w:val="20"/>
            <w:szCs w:val="20"/>
          </w:rPr>
          <m:t>Ω</m:t>
        </m:r>
      </m:oMath>
      <w:r>
        <w:rPr>
          <w:rFonts w:ascii="Times New Roman" w:eastAsia="宋体" w:hAnsi="Times New Roman" w:cs="Times New Roman"/>
          <w:sz w:val="20"/>
          <w:szCs w:val="20"/>
        </w:rPr>
        <w:t xml:space="preserve"> due to overflow budget constraint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oMath>
      <w:r>
        <w:rPr>
          <w:rFonts w:ascii="Times New Roman" w:eastAsia="宋体" w:hAnsi="Times New Roman" w:cs="Times New Roman" w:hint="eastAsia"/>
          <w:sz w:val="20"/>
          <w:szCs w:val="20"/>
        </w:rPr>
        <w:t>.</w:t>
      </w:r>
      <w:r w:rsidR="00A220DD">
        <w:rPr>
          <w:rFonts w:ascii="Times New Roman" w:eastAsia="宋体" w:hAnsi="Times New Roman" w:cs="Times New Roman"/>
          <w:sz w:val="20"/>
          <w:szCs w:val="20"/>
        </w:rPr>
        <w:t xml:space="preserve"> Applying (16) to (18), we </w:t>
      </w:r>
      <w:r w:rsidR="00A220DD">
        <w:rPr>
          <w:rFonts w:ascii="Times New Roman" w:eastAsia="宋体" w:hAnsi="Times New Roman" w:cs="Times New Roman"/>
          <w:sz w:val="20"/>
          <w:szCs w:val="20"/>
        </w:rPr>
        <w:lastRenderedPageBreak/>
        <w:t>get</w:t>
      </w:r>
    </w:p>
    <w:p w14:paraId="22DFA8CE" w14:textId="77777777" w:rsidR="00A220DD" w:rsidRPr="00E55354" w:rsidRDefault="00A220DD" w:rsidP="00A220DD">
      <w:pPr>
        <w:wordWrap w:val="0"/>
        <w:jc w:val="right"/>
        <w:rPr>
          <w:rFonts w:ascii="Times New Roman" w:hAnsi="Times New Roman" w:cs="Times New Roman"/>
          <w:sz w:val="20"/>
          <w:szCs w:val="20"/>
        </w:rPr>
      </w:pPr>
      <m:oMath>
        <m:r>
          <w:rPr>
            <w:rFonts w:ascii="Cambria Math" w:eastAsia="宋体" w:hAnsi="Cambria Math" w:cs="Times New Roman"/>
            <w:sz w:val="20"/>
            <w:szCs w:val="20"/>
          </w:rPr>
          <m:t>σ(</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r>
              <w:rPr>
                <w:rFonts w:ascii="Cambria Math" w:eastAsia="宋体" w:hAnsi="Cambria Math" w:cs="Times New Roman"/>
                <w:sz w:val="20"/>
                <w:szCs w:val="20"/>
              </w:rPr>
              <m:t>}</m:t>
            </m:r>
          </m:e>
        </m:d>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r>
          <w:rPr>
            <w:rFonts w:ascii="Cambria Math" w:eastAsia="宋体" w:hAnsi="Cambria Math" w:cs="Times New Roman"/>
            <w:sz w:val="20"/>
            <w:szCs w:val="20"/>
          </w:rPr>
          <m:t>)∙σ(Opt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m:t>
        </m:r>
      </m:oMath>
      <w:r w:rsidRPr="00A220DD">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sz w:val="20"/>
          <w:szCs w:val="20"/>
        </w:rPr>
        <w:t>(1</w:t>
      </w:r>
      <w:r>
        <w:rPr>
          <w:rFonts w:ascii="Times New Roman" w:hAnsi="Times New Roman" w:cs="Times New Roman"/>
          <w:sz w:val="20"/>
          <w:szCs w:val="20"/>
        </w:rPr>
        <w:t>9</w:t>
      </w:r>
      <w:r>
        <w:rPr>
          <w:rFonts w:ascii="Times New Roman" w:hAnsi="Times New Roman" w:cs="Times New Roman" w:hint="eastAsia"/>
          <w:sz w:val="20"/>
          <w:szCs w:val="20"/>
        </w:rPr>
        <w:t>)</w:t>
      </w:r>
    </w:p>
    <w:p w14:paraId="795BB4C2" w14:textId="77777777" w:rsidR="00B93079" w:rsidRDefault="009530E7" w:rsidP="00A220DD">
      <w:pPr>
        <w:rPr>
          <w:rFonts w:ascii="Times New Roman" w:hAnsi="Times New Roman" w:cs="Times New Roman"/>
          <w:sz w:val="20"/>
          <w:szCs w:val="20"/>
        </w:rPr>
      </w:pPr>
      <w:r>
        <w:rPr>
          <w:rFonts w:ascii="Times New Roman" w:hAnsi="Times New Roman" w:cs="Times New Roman"/>
          <w:sz w:val="20"/>
          <w:szCs w:val="20"/>
        </w:rPr>
        <w:t>, where</w:t>
      </w:r>
      <w:r w:rsidR="00B93079">
        <w:rPr>
          <w:rFonts w:ascii="Times New Roman" w:hAnsi="Times New Roman" w:cs="Times New Roman"/>
          <w:sz w:val="20"/>
          <w:szCs w:val="20"/>
        </w:rPr>
        <w:t xml:space="preserve"> the set </w:t>
      </w:r>
      <m:oMath>
        <m:r>
          <w:rPr>
            <w:rFonts w:ascii="Cambria Math" w:eastAsia="宋体" w:hAnsi="Cambria Math" w:cs="Times New Roman"/>
            <w:sz w:val="20"/>
            <w:szCs w:val="20"/>
          </w:rPr>
          <m:t>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oMath>
      <w:r w:rsidR="00B93079">
        <w:rPr>
          <w:rFonts w:ascii="Times New Roman" w:hAnsi="Times New Roman" w:cs="Times New Roman" w:hint="eastAsia"/>
          <w:sz w:val="20"/>
          <w:szCs w:val="20"/>
        </w:rPr>
        <w:t xml:space="preserve"> means </w:t>
      </w:r>
      <w:r w:rsidR="00B93079">
        <w:rPr>
          <w:rFonts w:ascii="Times New Roman" w:hAnsi="Times New Roman" w:cs="Times New Roman"/>
          <w:sz w:val="20"/>
          <w:szCs w:val="20"/>
        </w:rPr>
        <w:t xml:space="preserve">that </w:t>
      </w:r>
      <w:r w:rsidR="00B93079">
        <w:rPr>
          <w:rFonts w:ascii="Times New Roman" w:hAnsi="Times New Roman" w:cs="Times New Roman" w:hint="eastAsia"/>
          <w:sz w:val="20"/>
          <w:szCs w:val="20"/>
        </w:rPr>
        <w:t>a</w:t>
      </w:r>
      <w:r w:rsidR="00B93079">
        <w:rPr>
          <w:rFonts w:ascii="Times New Roman" w:hAnsi="Times New Roman" w:cs="Times New Roman"/>
          <w:sz w:val="20"/>
          <w:szCs w:val="20"/>
        </w:rPr>
        <w:t>n</w:t>
      </w:r>
      <w:r w:rsidR="00B93079">
        <w:rPr>
          <w:rFonts w:ascii="Times New Roman" w:hAnsi="Times New Roman" w:cs="Times New Roman" w:hint="eastAsia"/>
          <w:sz w:val="20"/>
          <w:szCs w:val="20"/>
        </w:rPr>
        <w:t xml:space="preserve"> element belongs to set</w:t>
      </w:r>
      <w:r>
        <w:rPr>
          <w:rFonts w:ascii="Times New Roman" w:hAnsi="Times New Roman" w:cs="Times New Roman"/>
          <w:sz w:val="20"/>
          <w:szCs w:val="20"/>
        </w:rPr>
        <w:t xml:space="preserve"> </w:t>
      </w:r>
      <m:oMath>
        <m:r>
          <w:rPr>
            <w:rFonts w:ascii="Cambria Math" w:eastAsia="宋体" w:hAnsi="Cambria Math" w:cs="Times New Roman"/>
            <w:sz w:val="20"/>
            <w:szCs w:val="20"/>
          </w:rPr>
          <m:t>Opt</m:t>
        </m:r>
      </m:oMath>
      <w:r w:rsidR="00B93079">
        <w:rPr>
          <w:rFonts w:ascii="Times New Roman" w:hAnsi="Times New Roman" w:cs="Times New Roman"/>
          <w:sz w:val="20"/>
          <w:szCs w:val="20"/>
        </w:rPr>
        <w:t xml:space="preserve"> but not in set </w:t>
      </w:r>
      <m:oMath>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oMath>
      <w:r w:rsidR="00B93079">
        <w:rPr>
          <w:rFonts w:ascii="Times New Roman" w:hAnsi="Times New Roman" w:cs="Times New Roman" w:hint="eastAsia"/>
          <w:sz w:val="20"/>
          <w:szCs w:val="20"/>
        </w:rPr>
        <w:t>.</w:t>
      </w:r>
    </w:p>
    <w:p w14:paraId="4E327315" w14:textId="77777777" w:rsidR="00AD4932" w:rsidRDefault="00A220DD" w:rsidP="00B93079">
      <w:pPr>
        <w:ind w:firstLine="420"/>
        <w:rPr>
          <w:rFonts w:ascii="Times New Roman" w:hAnsi="Times New Roman" w:cs="Times New Roman"/>
          <w:sz w:val="20"/>
          <w:szCs w:val="20"/>
        </w:rPr>
      </w:pPr>
      <w:r>
        <w:rPr>
          <w:rFonts w:ascii="Times New Roman" w:hAnsi="Times New Roman" w:cs="Times New Roman"/>
          <w:sz w:val="20"/>
          <w:szCs w:val="20"/>
        </w:rPr>
        <w:t xml:space="preserve">Assuming </w:t>
      </w: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r>
              <w:rPr>
                <w:rFonts w:ascii="Cambria Math" w:eastAsia="宋体" w:hAnsi="Cambria Math" w:cs="Times New Roman"/>
                <w:sz w:val="20"/>
                <w:szCs w:val="20"/>
              </w:rPr>
              <m:t>}</m:t>
            </m:r>
          </m:e>
        </m:d>
      </m:oMath>
      <w:r>
        <w:rPr>
          <w:rFonts w:ascii="Times New Roman" w:hAnsi="Times New Roman" w:cs="Times New Roman" w:hint="eastAsia"/>
          <w:sz w:val="20"/>
          <w:szCs w:val="20"/>
        </w:rPr>
        <w:t xml:space="preserve"> is greater than </w:t>
      </w:r>
      <m:oMath>
        <m:r>
          <m:rPr>
            <m:sty m:val="p"/>
          </m:rPr>
          <w:rPr>
            <w:rFonts w:ascii="Cambria Math" w:eastAsia="宋体" w:hAnsi="Cambria Math" w:cs="Times New Roman"/>
            <w:sz w:val="20"/>
            <w:szCs w:val="20"/>
          </w:rPr>
          <m:t>σ</m:t>
        </m:r>
        <m:d>
          <m:dPr>
            <m:ctrlPr>
              <w:rPr>
                <w:rFonts w:ascii="Cambria Math" w:eastAsia="宋体" w:hAnsi="Cambria Math" w:cs="Times New Roman"/>
                <w:sz w:val="20"/>
                <w:szCs w:val="20"/>
              </w:rPr>
            </m:ctrlPr>
          </m:dPr>
          <m:e>
            <m:d>
              <m:dPr>
                <m:begChr m:val="{"/>
                <m:endChr m:val="}"/>
                <m:ctrlPr>
                  <w:rPr>
                    <w:rFonts w:ascii="Cambria Math" w:eastAsia="宋体" w:hAnsi="Cambria Math" w:cs="Times New Roman"/>
                    <w:sz w:val="20"/>
                    <w:szCs w:val="20"/>
                  </w:rPr>
                </m:ctrlPr>
              </m:dPr>
              <m:e>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ctrlPr>
                  <w:rPr>
                    <w:rFonts w:ascii="Cambria Math" w:eastAsia="宋体" w:hAnsi="Cambria Math" w:cs="Times New Roman"/>
                    <w:i/>
                    <w:sz w:val="20"/>
                    <w:szCs w:val="20"/>
                  </w:rPr>
                </m:ctrlPr>
              </m:e>
            </m:d>
            <m:ctrlPr>
              <w:rPr>
                <w:rFonts w:ascii="Cambria Math" w:eastAsia="宋体" w:hAnsi="Cambria Math" w:cs="Times New Roman"/>
                <w:i/>
                <w:sz w:val="20"/>
                <w:szCs w:val="20"/>
              </w:rPr>
            </m:ctrlPr>
          </m:e>
        </m:d>
        <m:r>
          <w:rPr>
            <w:rFonts w:ascii="Cambria Math" w:eastAsia="宋体" w:hAnsi="Cambria Math" w:cs="Times New Roman"/>
            <w:sz w:val="20"/>
            <w:szCs w:val="20"/>
          </w:rPr>
          <m:t>, i=1,2,…,r</m:t>
        </m:r>
      </m:oMath>
      <w:r w:rsidR="00C63684">
        <w:rPr>
          <w:rFonts w:ascii="Times New Roman" w:hAnsi="Times New Roman" w:cs="Times New Roman" w:hint="eastAsia"/>
          <w:sz w:val="20"/>
          <w:szCs w:val="20"/>
        </w:rPr>
        <w:t>, if this were the case,</w:t>
      </w:r>
      <w:r w:rsidR="00C63684">
        <w:rPr>
          <w:rFonts w:ascii="Times New Roman" w:hAnsi="Times New Roman" w:cs="Times New Roman"/>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oMath>
      <w:r w:rsidR="00C63684">
        <w:rPr>
          <w:rFonts w:ascii="Times New Roman" w:hAnsi="Times New Roman" w:cs="Times New Roman" w:hint="eastAsia"/>
          <w:sz w:val="20"/>
          <w:szCs w:val="20"/>
        </w:rPr>
        <w:t xml:space="preserve"> </w:t>
      </w:r>
      <w:r w:rsidR="00C63684">
        <w:rPr>
          <w:rFonts w:ascii="Times New Roman" w:hAnsi="Times New Roman" w:cs="Times New Roman"/>
          <w:sz w:val="20"/>
          <w:szCs w:val="20"/>
        </w:rPr>
        <w:t xml:space="preserve">is bound to be selected before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oMath>
      <w:r w:rsidR="00C63684">
        <w:rPr>
          <w:rFonts w:ascii="Times New Roman" w:hAnsi="Times New Roman" w:cs="Times New Roman" w:hint="eastAsia"/>
          <w:sz w:val="20"/>
          <w:szCs w:val="20"/>
        </w:rPr>
        <w:t xml:space="preserve"> </w:t>
      </w:r>
      <w:r w:rsidR="00C63684">
        <w:rPr>
          <w:rFonts w:ascii="Times New Roman" w:hAnsi="Times New Roman" w:cs="Times New Roman"/>
          <w:sz w:val="20"/>
          <w:szCs w:val="20"/>
        </w:rPr>
        <w:t xml:space="preserve">and included in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oMath>
      <w:r w:rsidR="00C63684">
        <w:rPr>
          <w:rFonts w:ascii="Times New Roman" w:hAnsi="Times New Roman" w:cs="Times New Roman" w:hint="eastAsia"/>
          <w:sz w:val="20"/>
          <w:szCs w:val="20"/>
        </w:rPr>
        <w:t xml:space="preserve">, so </w:t>
      </w:r>
      <w:r w:rsidR="00C63684">
        <w:rPr>
          <w:rFonts w:ascii="Times New Roman" w:hAnsi="Times New Roman" w:cs="Times New Roman"/>
          <w:sz w:val="20"/>
          <w:szCs w:val="20"/>
        </w:rPr>
        <w:t>this assumption is invalid. Therefore, we can get,</w:t>
      </w:r>
    </w:p>
    <w:p w14:paraId="0075C92B" w14:textId="77777777" w:rsidR="00C63684" w:rsidRPr="00A220DD" w:rsidRDefault="00C63684" w:rsidP="00C63684">
      <w:pPr>
        <w:wordWrap w:val="0"/>
        <w:jc w:val="right"/>
        <w:rPr>
          <w:rFonts w:ascii="Times New Roman" w:hAnsi="Times New Roman" w:cs="Times New Roman"/>
          <w:sz w:val="20"/>
          <w:szCs w:val="20"/>
        </w:rPr>
      </w:pPr>
      <m:oMath>
        <m:r>
          <w:rPr>
            <w:rFonts w:ascii="Cambria Math" w:eastAsia="宋体" w:hAnsi="Cambria Math" w:cs="Times New Roman"/>
            <w:sz w:val="20"/>
            <w:szCs w:val="20"/>
          </w:rPr>
          <m:t>q∙σ({</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r>
          <w:rPr>
            <w:rFonts w:ascii="Cambria Math" w:eastAsia="宋体" w:hAnsi="Cambria Math" w:cs="Times New Roman"/>
            <w:sz w:val="20"/>
            <w:szCs w:val="20"/>
          </w:rPr>
          <m:t>})≤σ(</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sz w:val="20"/>
          <w:szCs w:val="20"/>
        </w:rPr>
        <w:t>(20)</w:t>
      </w:r>
    </w:p>
    <w:p w14:paraId="41B3369C" w14:textId="77777777" w:rsidR="00AD4932" w:rsidRPr="00E55354" w:rsidRDefault="00C63684" w:rsidP="0060757F">
      <w:pPr>
        <w:rPr>
          <w:rFonts w:ascii="Times New Roman" w:hAnsi="Times New Roman" w:cs="Times New Roman"/>
          <w:sz w:val="20"/>
          <w:szCs w:val="20"/>
        </w:rPr>
      </w:pPr>
      <w:r>
        <w:rPr>
          <w:rFonts w:ascii="Times New Roman" w:hAnsi="Times New Roman" w:cs="Times New Roman" w:hint="eastAsia"/>
          <w:sz w:val="20"/>
          <w:szCs w:val="20"/>
        </w:rPr>
        <w:t>From (19),</w:t>
      </w:r>
      <w:r w:rsidR="00E64E65">
        <w:rPr>
          <w:rFonts w:ascii="Times New Roman" w:hAnsi="Times New Roman" w:cs="Times New Roman"/>
          <w:sz w:val="20"/>
          <w:szCs w:val="20"/>
        </w:rPr>
        <w:t xml:space="preserve"> </w:t>
      </w:r>
      <w:r>
        <w:rPr>
          <w:rFonts w:ascii="Times New Roman" w:hAnsi="Times New Roman" w:cs="Times New Roman" w:hint="eastAsia"/>
          <w:sz w:val="20"/>
          <w:szCs w:val="20"/>
        </w:rPr>
        <w:t>(2</w:t>
      </w:r>
      <w:r>
        <w:rPr>
          <w:rFonts w:ascii="Times New Roman" w:hAnsi="Times New Roman" w:cs="Times New Roman"/>
          <w:sz w:val="20"/>
          <w:szCs w:val="20"/>
        </w:rPr>
        <w:t>0</w:t>
      </w:r>
      <w:r>
        <w:rPr>
          <w:rFonts w:ascii="Times New Roman" w:hAnsi="Times New Roman" w:cs="Times New Roman" w:hint="eastAsia"/>
          <w:sz w:val="20"/>
          <w:szCs w:val="20"/>
        </w:rPr>
        <w:t>)</w:t>
      </w:r>
      <w:r>
        <w:rPr>
          <w:rFonts w:ascii="Times New Roman" w:hAnsi="Times New Roman" w:cs="Times New Roman"/>
          <w:sz w:val="20"/>
          <w:szCs w:val="20"/>
        </w:rPr>
        <w:t xml:space="preserve"> the following inequality can be hold </w:t>
      </w:r>
    </w:p>
    <w:p w14:paraId="1342DD29" w14:textId="77777777" w:rsidR="00C63684" w:rsidRPr="00C63684" w:rsidRDefault="00C63684" w:rsidP="00C63684">
      <w:pPr>
        <w:wordWrap w:val="0"/>
        <w:jc w:val="right"/>
        <w:rPr>
          <w:rFonts w:ascii="Times New Roman" w:eastAsia="宋体" w:hAnsi="Times New Roman" w:cs="Times New Roman"/>
          <w:sz w:val="20"/>
          <w:szCs w:val="20"/>
        </w:rPr>
      </w:pP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∙σ(Opt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q</m:t>
            </m:r>
          </m:e>
          <m:sup>
            <m:r>
              <w:rPr>
                <w:rFonts w:ascii="Cambria Math" w:eastAsia="宋体" w:hAnsi="Cambria Math" w:cs="Times New Roman"/>
                <w:sz w:val="20"/>
                <w:szCs w:val="20"/>
              </w:rPr>
              <m:t>-1</m:t>
            </m:r>
          </m:sup>
        </m:sSup>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e>
        </m:d>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(21)</w:t>
      </w:r>
    </w:p>
    <w:p w14:paraId="072B2EB6" w14:textId="77777777" w:rsidR="00AD4932" w:rsidRPr="00C63684" w:rsidRDefault="00C63684" w:rsidP="0060757F">
      <w:pPr>
        <w:rPr>
          <w:rFonts w:ascii="Times New Roman" w:hAnsi="Times New Roman" w:cs="Times New Roman"/>
          <w:i/>
          <w:sz w:val="20"/>
          <w:szCs w:val="20"/>
        </w:rPr>
      </w:pPr>
      <w:r>
        <w:rPr>
          <w:rFonts w:ascii="Times New Roman" w:hAnsi="Times New Roman" w:cs="Times New Roman"/>
          <w:sz w:val="20"/>
          <w:szCs w:val="20"/>
        </w:rPr>
        <w:t>, where</w:t>
      </w:r>
      <w:r>
        <w:rPr>
          <w:rFonts w:ascii="Times New Roman" w:hAnsi="Times New Roman" w:cs="Times New Roman" w:hint="eastAsia"/>
          <w:sz w:val="20"/>
          <w:szCs w:val="20"/>
        </w:rPr>
        <w:t xml:space="preserve"> </w:t>
      </w:r>
      <m:oMath>
        <m:r>
          <w:rPr>
            <w:rFonts w:ascii="Cambria Math" w:hAnsi="Cambria Math" w:cs="Times New Roman"/>
            <w:sz w:val="20"/>
            <w:szCs w:val="20"/>
          </w:rPr>
          <m:t>e</m:t>
        </m:r>
      </m:oMath>
      <w:r>
        <w:rPr>
          <w:rFonts w:ascii="Times New Roman" w:hAnsi="Times New Roman" w:cs="Times New Roman" w:hint="eastAsia"/>
          <w:sz w:val="20"/>
          <w:szCs w:val="20"/>
        </w:rPr>
        <w:t xml:space="preserve"> </w:t>
      </w:r>
      <w:r>
        <w:rPr>
          <w:rFonts w:ascii="Times New Roman" w:hAnsi="Times New Roman" w:cs="Times New Roman"/>
          <w:sz w:val="20"/>
          <w:szCs w:val="20"/>
        </w:rPr>
        <w:t>is a natural base whose value is less than three, hence</w:t>
      </w:r>
    </w:p>
    <w:p w14:paraId="1EABB42A" w14:textId="77777777" w:rsidR="00C63684" w:rsidRPr="00C63684" w:rsidRDefault="00C63684" w:rsidP="00C63684">
      <w:pPr>
        <w:wordWrap w:val="0"/>
        <w:jc w:val="right"/>
        <w:rPr>
          <w:rFonts w:ascii="Times New Roman" w:eastAsia="宋体" w:hAnsi="Times New Roman" w:cs="Times New Roman"/>
          <w:sz w:val="20"/>
          <w:szCs w:val="20"/>
        </w:rPr>
      </w:pP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∙(σ(Opt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e>
        </m:d>
        <m:r>
          <w:rPr>
            <w:rFonts w:ascii="Cambria Math" w:eastAsia="宋体" w:hAnsi="Cambria Math" w:cs="Times New Roman"/>
            <w:sz w:val="20"/>
            <w:szCs w:val="20"/>
          </w:rPr>
          <m: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w:r w:rsidR="009530E7">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(21)</w:t>
      </w:r>
    </w:p>
    <w:p w14:paraId="3C2B8401" w14:textId="77777777" w:rsidR="009530E7" w:rsidRDefault="009530E7" w:rsidP="0060757F">
      <w:pPr>
        <w:rPr>
          <w:rFonts w:ascii="Times New Roman" w:hAnsi="Times New Roman" w:cs="Times New Roman"/>
          <w:sz w:val="20"/>
          <w:szCs w:val="20"/>
        </w:rPr>
      </w:pPr>
      <w:r>
        <w:rPr>
          <w:rFonts w:ascii="Times New Roman" w:hAnsi="Times New Roman" w:cs="Times New Roman" w:hint="eastAsia"/>
          <w:sz w:val="20"/>
          <w:szCs w:val="20"/>
        </w:rPr>
        <w:t xml:space="preserve">, if and only if </w:t>
      </w:r>
      <m:oMath>
        <m:r>
          <m:rPr>
            <m:sty m:val="p"/>
          </m:rPr>
          <w:rPr>
            <w:rFonts w:ascii="Cambria Math" w:hAnsi="Cambria Math" w:cs="Times New Roman"/>
            <w:sz w:val="20"/>
            <w:szCs w:val="20"/>
          </w:rPr>
          <m:t>q≥3</m:t>
        </m:r>
      </m:oMath>
      <w:r>
        <w:rPr>
          <w:rFonts w:ascii="Times New Roman" w:hAnsi="Times New Roman" w:cs="Times New Roman"/>
          <w:sz w:val="20"/>
          <w:szCs w:val="20"/>
        </w:rPr>
        <w:t xml:space="preserve">, the inequality (21) makes sense. Clearly, </w:t>
      </w:r>
      <m:oMath>
        <m:r>
          <w:rPr>
            <w:rFonts w:ascii="Cambria Math" w:eastAsia="宋体" w:hAnsi="Cambria Math" w:cs="Times New Roman"/>
            <w:sz w:val="20"/>
            <w:szCs w:val="20"/>
          </w:rPr>
          <m:t>σ(Opt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oMath>
      <w:r>
        <w:rPr>
          <w:rFonts w:ascii="Times New Roman" w:hAnsi="Times New Roman" w:cs="Times New Roman" w:hint="eastAsia"/>
          <w:sz w:val="20"/>
          <w:szCs w:val="20"/>
        </w:rPr>
        <w:t>,</w:t>
      </w:r>
      <w:r>
        <w:rPr>
          <w:rFonts w:ascii="Times New Roman" w:hAnsi="Times New Roman" w:cs="Times New Roman"/>
          <w:sz w:val="20"/>
          <w:szCs w:val="20"/>
        </w:rPr>
        <w:t xml:space="preserve"> </w:t>
      </w:r>
      <w:r>
        <w:rPr>
          <w:rFonts w:ascii="Times New Roman" w:hAnsi="Times New Roman" w:cs="Times New Roman" w:hint="eastAsia"/>
          <w:sz w:val="20"/>
          <w:szCs w:val="20"/>
        </w:rPr>
        <w:t>and then</w:t>
      </w:r>
    </w:p>
    <w:p w14:paraId="6C73DE8C" w14:textId="77777777" w:rsidR="00AD4932" w:rsidRPr="009530E7" w:rsidRDefault="009530E7" w:rsidP="009530E7">
      <w:pPr>
        <w:wordWrap w:val="0"/>
        <w:jc w:val="right"/>
        <w:rPr>
          <w:rFonts w:ascii="Times New Roman" w:hAnsi="Times New Roman" w:cs="Times New Roman"/>
          <w:sz w:val="20"/>
          <w:szCs w:val="20"/>
        </w:rPr>
      </w:pPr>
      <w:r>
        <w:rPr>
          <w:rFonts w:ascii="Times New Roman" w:hAnsi="Times New Roman" w:cs="Times New Roman" w:hint="eastAsia"/>
          <w:sz w:val="20"/>
          <w:szCs w:val="20"/>
        </w:rPr>
        <w:t xml:space="preserve"> </w:t>
      </w: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 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r>
          <w:rPr>
            <w:rFonts w:ascii="Cambria Math" w:eastAsia="宋体" w:hAnsi="Cambria Math" w:cs="Times New Roman"/>
            <w:sz w:val="20"/>
            <w:szCs w:val="20"/>
          </w:rPr>
          <m:t>, for q≥3</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                  (22)</w:t>
      </w:r>
    </w:p>
    <w:p w14:paraId="342D85F0" w14:textId="77777777" w:rsidR="00AD4932" w:rsidRPr="00E55354" w:rsidRDefault="009530E7" w:rsidP="0060757F">
      <w:pPr>
        <w:rPr>
          <w:rFonts w:ascii="Times New Roman" w:hAnsi="Times New Roman" w:cs="Times New Roman"/>
          <w:sz w:val="20"/>
          <w:szCs w:val="20"/>
        </w:rPr>
      </w:pPr>
      <w:r>
        <w:rPr>
          <w:rFonts w:ascii="Times New Roman" w:hAnsi="Times New Roman" w:cs="Times New Roman"/>
          <w:sz w:val="20"/>
          <w:szCs w:val="20"/>
        </w:rPr>
        <w:tab/>
        <w:t xml:space="preserve">Owing to the final output of </w:t>
      </w:r>
      <w:r>
        <w:rPr>
          <w:rFonts w:ascii="Times New Roman" w:eastAsia="宋体" w:hAnsi="Times New Roman" w:cs="Times New Roman"/>
          <w:bCs/>
          <w:sz w:val="20"/>
          <w:szCs w:val="20"/>
        </w:rPr>
        <w:t xml:space="preserve">ECQA as good as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oMath>
      <w:r>
        <w:rPr>
          <w:rFonts w:ascii="Times New Roman" w:eastAsia="宋体" w:hAnsi="Times New Roman" w:cs="Times New Roman" w:hint="eastAsia"/>
          <w:sz w:val="20"/>
          <w:szCs w:val="20"/>
        </w:rPr>
        <w:t xml:space="preserve"> if not better, this prove the performance guarantee of </w:t>
      </w:r>
      <m:oMath>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oMath>
      <w:r>
        <w:rPr>
          <w:rFonts w:ascii="Times New Roman" w:eastAsia="宋体" w:hAnsi="Times New Roman" w:cs="Times New Roman" w:hint="eastAsia"/>
          <w:sz w:val="20"/>
          <w:szCs w:val="20"/>
        </w:rPr>
        <w:t>.</w:t>
      </w:r>
    </w:p>
    <w:p w14:paraId="51782360" w14:textId="77777777" w:rsidR="00AD4932" w:rsidRPr="00755EC1" w:rsidRDefault="00755EC1" w:rsidP="00755EC1">
      <w:pPr>
        <w:jc w:val="center"/>
        <w:rPr>
          <w:rFonts w:ascii="Times New Roman" w:hAnsi="Times New Roman" w:cs="Times New Roman"/>
          <w:b/>
          <w:sz w:val="20"/>
          <w:szCs w:val="20"/>
        </w:rPr>
      </w:pPr>
      <w:r w:rsidRPr="00755EC1">
        <w:rPr>
          <w:rFonts w:ascii="Times New Roman" w:hAnsi="Times New Roman" w:cs="Times New Roman"/>
          <w:b/>
          <w:sz w:val="20"/>
          <w:szCs w:val="20"/>
        </w:rPr>
        <w:t>EVALUATION</w:t>
      </w:r>
    </w:p>
    <w:p w14:paraId="08F1F5E4" w14:textId="77777777" w:rsidR="00B103D3" w:rsidRDefault="00F85BA2" w:rsidP="0060757F">
      <w:pPr>
        <w:rPr>
          <w:rFonts w:ascii="Times New Roman" w:hAnsi="Times New Roman" w:cs="Times New Roman"/>
          <w:sz w:val="20"/>
          <w:szCs w:val="20"/>
        </w:rPr>
      </w:pPr>
      <w:r>
        <w:rPr>
          <w:rFonts w:ascii="Times New Roman" w:hAnsi="Times New Roman" w:cs="Times New Roman"/>
          <w:sz w:val="20"/>
          <w:szCs w:val="20"/>
        </w:rPr>
        <w:t xml:space="preserve">     Extensive simulations has been conducted t</w:t>
      </w:r>
      <w:r w:rsidR="00597EF9">
        <w:rPr>
          <w:rFonts w:ascii="Times New Roman" w:hAnsi="Times New Roman" w:cs="Times New Roman"/>
          <w:sz w:val="20"/>
          <w:szCs w:val="20"/>
        </w:rPr>
        <w:t xml:space="preserve">o evaluation the performance of our </w:t>
      </w:r>
      <w:r>
        <w:rPr>
          <w:rFonts w:ascii="Times New Roman" w:hAnsi="Times New Roman" w:cs="Times New Roman"/>
          <w:sz w:val="20"/>
          <w:szCs w:val="20"/>
        </w:rPr>
        <w:t>proposed algorithm</w:t>
      </w:r>
      <w:r w:rsidR="00597EF9">
        <w:rPr>
          <w:rFonts w:ascii="Times New Roman" w:hAnsi="Times New Roman" w:cs="Times New Roman"/>
          <w:sz w:val="20"/>
          <w:szCs w:val="20"/>
        </w:rPr>
        <w:t>. The traffic trace dataset we used, the simulation setup, th</w:t>
      </w:r>
      <w:r w:rsidR="00B103D3">
        <w:rPr>
          <w:rFonts w:ascii="Times New Roman" w:hAnsi="Times New Roman" w:cs="Times New Roman"/>
          <w:sz w:val="20"/>
          <w:szCs w:val="20"/>
        </w:rPr>
        <w:t>e compared algorithms, and the performance comparison and discussion are presented as follows.</w:t>
      </w:r>
    </w:p>
    <w:p w14:paraId="4572E167" w14:textId="77777777" w:rsidR="00EE62A1" w:rsidRPr="002B4068" w:rsidRDefault="002B4068" w:rsidP="002B4068">
      <w:pPr>
        <w:rPr>
          <w:rFonts w:ascii="Times New Roman" w:hAnsi="Times New Roman" w:cs="Times New Roman"/>
          <w:b/>
          <w:sz w:val="20"/>
          <w:szCs w:val="20"/>
        </w:rPr>
      </w:pPr>
      <w:r>
        <w:rPr>
          <w:rFonts w:ascii="Times New Roman" w:hAnsi="Times New Roman" w:cs="Times New Roman"/>
          <w:b/>
          <w:sz w:val="20"/>
          <w:szCs w:val="20"/>
        </w:rPr>
        <w:t xml:space="preserve">A. </w:t>
      </w:r>
      <w:r w:rsidR="00B103D3" w:rsidRPr="002B4068">
        <w:rPr>
          <w:rFonts w:ascii="Times New Roman" w:hAnsi="Times New Roman" w:cs="Times New Roman"/>
          <w:b/>
          <w:sz w:val="20"/>
          <w:szCs w:val="20"/>
        </w:rPr>
        <w:t>Real</w:t>
      </w:r>
      <w:r w:rsidR="00F53268" w:rsidRPr="002B4068">
        <w:rPr>
          <w:rFonts w:ascii="Times New Roman" w:hAnsi="Times New Roman" w:cs="Times New Roman"/>
          <w:b/>
          <w:sz w:val="20"/>
          <w:szCs w:val="20"/>
        </w:rPr>
        <w:t xml:space="preserve"> </w:t>
      </w:r>
      <w:r w:rsidR="00B103D3" w:rsidRPr="002B4068">
        <w:rPr>
          <w:rFonts w:ascii="Times New Roman" w:hAnsi="Times New Roman" w:cs="Times New Roman"/>
          <w:b/>
          <w:sz w:val="20"/>
          <w:szCs w:val="20"/>
        </w:rPr>
        <w:t xml:space="preserve">Traffic </w:t>
      </w:r>
      <w:commentRangeStart w:id="215"/>
      <w:r w:rsidR="00B103D3" w:rsidRPr="002B4068">
        <w:rPr>
          <w:rFonts w:ascii="Times New Roman" w:hAnsi="Times New Roman" w:cs="Times New Roman"/>
          <w:b/>
          <w:sz w:val="20"/>
          <w:szCs w:val="20"/>
        </w:rPr>
        <w:t>Trace</w:t>
      </w:r>
      <w:commentRangeEnd w:id="215"/>
      <w:r w:rsidR="00B053B9">
        <w:rPr>
          <w:rStyle w:val="a6"/>
        </w:rPr>
        <w:commentReference w:id="215"/>
      </w:r>
      <w:r w:rsidR="00B103D3" w:rsidRPr="002B4068">
        <w:rPr>
          <w:rFonts w:ascii="Times New Roman" w:hAnsi="Times New Roman" w:cs="Times New Roman"/>
          <w:b/>
          <w:sz w:val="20"/>
          <w:szCs w:val="20"/>
        </w:rPr>
        <w:t xml:space="preserve"> Used and Simulation Setup</w:t>
      </w:r>
      <w:r w:rsidR="00F53268" w:rsidRPr="002B4068">
        <w:rPr>
          <w:rFonts w:ascii="Times New Roman" w:hAnsi="Times New Roman" w:cs="Times New Roman"/>
          <w:b/>
          <w:sz w:val="20"/>
          <w:szCs w:val="20"/>
        </w:rPr>
        <w:t xml:space="preserve">                                                                                                                                                                                                                                                                                                                                                                                                                                                                                                                                                                                                                                                                                                                                                                                                                                                                                                                                                                                                                                                                                                                                                                                                                                                                                                                                                                                                                                                                                                                             </w:t>
      </w:r>
    </w:p>
    <w:p w14:paraId="633E0163" w14:textId="77777777" w:rsidR="00FB4425" w:rsidRPr="00E444AD" w:rsidRDefault="00B103D3" w:rsidP="00E444AD">
      <w:pPr>
        <w:ind w:firstLineChars="200" w:firstLine="400"/>
        <w:rPr>
          <w:rFonts w:ascii="Times New Roman" w:hAnsi="Times New Roman" w:cs="Times New Roman"/>
          <w:sz w:val="20"/>
          <w:szCs w:val="20"/>
        </w:rPr>
      </w:pPr>
      <w:r>
        <w:rPr>
          <w:rFonts w:ascii="Times New Roman" w:hAnsi="Times New Roman" w:cs="Times New Roman"/>
          <w:sz w:val="20"/>
          <w:szCs w:val="20"/>
        </w:rPr>
        <w:t>In our simulation, t</w:t>
      </w:r>
      <w:r>
        <w:rPr>
          <w:rFonts w:ascii="Times New Roman" w:hAnsi="Times New Roman" w:cs="Times New Roman" w:hint="eastAsia"/>
          <w:sz w:val="20"/>
          <w:szCs w:val="20"/>
        </w:rPr>
        <w:t xml:space="preserve">o make the </w:t>
      </w:r>
      <w:r>
        <w:rPr>
          <w:rFonts w:ascii="Times New Roman" w:hAnsi="Times New Roman" w:cs="Times New Roman"/>
          <w:sz w:val="20"/>
          <w:szCs w:val="20"/>
        </w:rPr>
        <w:t xml:space="preserve">evaluation results convincing, the T-Drive </w:t>
      </w:r>
      <w:commentRangeStart w:id="216"/>
      <w:r>
        <w:rPr>
          <w:rFonts w:ascii="Times New Roman" w:hAnsi="Times New Roman" w:cs="Times New Roman"/>
          <w:sz w:val="20"/>
          <w:szCs w:val="20"/>
        </w:rPr>
        <w:t>trajectory</w:t>
      </w:r>
      <w:commentRangeEnd w:id="216"/>
      <w:r w:rsidR="00472166">
        <w:rPr>
          <w:rStyle w:val="a6"/>
        </w:rPr>
        <w:commentReference w:id="216"/>
      </w:r>
      <w:r>
        <w:rPr>
          <w:rFonts w:ascii="Times New Roman" w:hAnsi="Times New Roman" w:cs="Times New Roman"/>
          <w:sz w:val="20"/>
          <w:szCs w:val="20"/>
        </w:rPr>
        <w:t xml:space="preserve"> dataset [19], [20] that contains a one-week trajectory of 10,357 buses. The total number of points in this dataset is about 15 million and the total distance of the trajectories reaches 9 million kilometers. </w:t>
      </w:r>
      <w:r w:rsidR="006F37CD">
        <w:rPr>
          <w:rFonts w:ascii="Times New Roman" w:hAnsi="Times New Roman" w:cs="Times New Roman"/>
          <w:sz w:val="20"/>
          <w:szCs w:val="20"/>
        </w:rPr>
        <w:t xml:space="preserve">We have imported the processed data into the </w:t>
      </w:r>
      <w:commentRangeStart w:id="217"/>
      <w:r w:rsidR="006F37CD">
        <w:rPr>
          <w:rFonts w:ascii="Times New Roman" w:hAnsi="Times New Roman" w:cs="Times New Roman"/>
          <w:sz w:val="20"/>
          <w:szCs w:val="20"/>
        </w:rPr>
        <w:t xml:space="preserve">Google </w:t>
      </w:r>
      <w:r w:rsidR="00214D07">
        <w:rPr>
          <w:rFonts w:ascii="Times New Roman" w:hAnsi="Times New Roman" w:cs="Times New Roman"/>
          <w:sz w:val="20"/>
          <w:szCs w:val="20"/>
        </w:rPr>
        <w:t>Global Mapper</w:t>
      </w:r>
      <w:commentRangeEnd w:id="217"/>
      <w:r w:rsidR="00472166">
        <w:rPr>
          <w:rStyle w:val="a6"/>
        </w:rPr>
        <w:commentReference w:id="217"/>
      </w:r>
      <w:r w:rsidR="006F37CD">
        <w:rPr>
          <w:rFonts w:ascii="Times New Roman" w:hAnsi="Times New Roman" w:cs="Times New Roman"/>
          <w:sz w:val="20"/>
          <w:szCs w:val="20"/>
        </w:rPr>
        <w:t xml:space="preserve">, as </w:t>
      </w:r>
      <w:r w:rsidR="006B64FE">
        <w:rPr>
          <w:rFonts w:ascii="Times New Roman" w:hAnsi="Times New Roman" w:cs="Times New Roman"/>
          <w:sz w:val="20"/>
          <w:szCs w:val="20"/>
        </w:rPr>
        <w:t>F</w:t>
      </w:r>
      <w:r w:rsidR="006F37CD">
        <w:rPr>
          <w:rFonts w:ascii="Times New Roman" w:hAnsi="Times New Roman" w:cs="Times New Roman"/>
          <w:sz w:val="20"/>
          <w:szCs w:val="20"/>
        </w:rPr>
        <w:t>ig</w:t>
      </w:r>
      <w:r w:rsidR="006B64FE">
        <w:rPr>
          <w:rFonts w:ascii="Times New Roman" w:hAnsi="Times New Roman" w:cs="Times New Roman"/>
          <w:sz w:val="20"/>
          <w:szCs w:val="20"/>
        </w:rPr>
        <w:t>.</w:t>
      </w:r>
      <w:r w:rsidR="006F37CD">
        <w:rPr>
          <w:rFonts w:ascii="Times New Roman" w:hAnsi="Times New Roman" w:cs="Times New Roman"/>
          <w:sz w:val="20"/>
          <w:szCs w:val="20"/>
        </w:rPr>
        <w:t>3 shows, the distribution of the trajectories of vehicles basically covers the whole traffic network of Beijing</w:t>
      </w:r>
      <w:r w:rsidR="00214D07">
        <w:rPr>
          <w:rFonts w:ascii="Times New Roman" w:hAnsi="Times New Roman" w:cs="Times New Roman"/>
          <w:sz w:val="20"/>
          <w:szCs w:val="20"/>
        </w:rPr>
        <w:t>.</w:t>
      </w:r>
      <w:r w:rsidR="002B4068">
        <w:rPr>
          <w:rFonts w:ascii="Times New Roman" w:hAnsi="Times New Roman" w:cs="Times New Roman"/>
          <w:sz w:val="20"/>
          <w:szCs w:val="20"/>
        </w:rPr>
        <w:t xml:space="preserve"> </w:t>
      </w:r>
      <w:r w:rsidR="009E2DE0">
        <w:rPr>
          <w:rFonts w:ascii="Times New Roman" w:hAnsi="Times New Roman" w:cs="Times New Roman"/>
          <w:sz w:val="20"/>
          <w:szCs w:val="20"/>
        </w:rPr>
        <w:t xml:space="preserve">Our simulation </w:t>
      </w:r>
      <w:del w:id="218" w:author="Microsoft Office 用户" w:date="2018-01-29T21:10:00Z">
        <w:r w:rsidR="009E2DE0" w:rsidDel="00472166">
          <w:rPr>
            <w:rFonts w:ascii="Times New Roman" w:hAnsi="Times New Roman" w:cs="Times New Roman"/>
            <w:sz w:val="20"/>
            <w:szCs w:val="20"/>
          </w:rPr>
          <w:delText>are</w:delText>
        </w:r>
      </w:del>
      <w:ins w:id="219" w:author="Microsoft Office 用户" w:date="2018-01-29T21:10:00Z">
        <w:r w:rsidR="00472166">
          <w:rPr>
            <w:rFonts w:ascii="Times New Roman" w:hAnsi="Times New Roman" w:cs="Times New Roman"/>
            <w:sz w:val="20"/>
            <w:szCs w:val="20"/>
          </w:rPr>
          <w:t>is</w:t>
        </w:r>
      </w:ins>
      <w:r w:rsidR="009E2DE0">
        <w:rPr>
          <w:rFonts w:ascii="Times New Roman" w:hAnsi="Times New Roman" w:cs="Times New Roman"/>
          <w:sz w:val="20"/>
          <w:szCs w:val="20"/>
        </w:rPr>
        <w:t xml:space="preserve"> performed on traces extracted from the dataset </w:t>
      </w:r>
      <w:r w:rsidR="00AD4D89">
        <w:rPr>
          <w:rFonts w:ascii="Times New Roman" w:hAnsi="Times New Roman" w:cs="Times New Roman"/>
          <w:sz w:val="20"/>
          <w:szCs w:val="20"/>
        </w:rPr>
        <w:t>on</w:t>
      </w:r>
      <w:r w:rsidR="009E2DE0">
        <w:rPr>
          <w:rFonts w:ascii="Times New Roman" w:hAnsi="Times New Roman" w:cs="Times New Roman"/>
          <w:sz w:val="20"/>
          <w:szCs w:val="20"/>
        </w:rPr>
        <w:t xml:space="preserve"> February 3, 2008</w:t>
      </w:r>
      <w:r w:rsidR="00AD4D89">
        <w:rPr>
          <w:rFonts w:ascii="Times New Roman" w:hAnsi="Times New Roman" w:cs="Times New Roman"/>
          <w:sz w:val="20"/>
          <w:szCs w:val="20"/>
        </w:rPr>
        <w:t>, 6 AM to 10 PM.</w:t>
      </w:r>
      <w:r w:rsidR="00521474">
        <w:rPr>
          <w:rFonts w:ascii="Times New Roman" w:hAnsi="Times New Roman" w:cs="Times New Roman"/>
          <w:sz w:val="20"/>
          <w:szCs w:val="20"/>
        </w:rPr>
        <w:t xml:space="preserve"> </w:t>
      </w:r>
      <w:r w:rsidR="00B0345B">
        <w:rPr>
          <w:rFonts w:ascii="Times New Roman" w:hAnsi="Times New Roman" w:cs="Times New Roman"/>
          <w:sz w:val="20"/>
          <w:szCs w:val="20"/>
        </w:rPr>
        <w:t>W</w:t>
      </w:r>
      <w:r w:rsidR="00521474">
        <w:rPr>
          <w:rFonts w:ascii="Times New Roman" w:hAnsi="Times New Roman" w:cs="Times New Roman"/>
          <w:sz w:val="20"/>
          <w:szCs w:val="20"/>
        </w:rPr>
        <w:t xml:space="preserve">e randomly </w:t>
      </w:r>
      <w:r w:rsidR="00850C9D">
        <w:rPr>
          <w:rFonts w:ascii="Times New Roman" w:hAnsi="Times New Roman" w:cs="Times New Roman"/>
          <w:sz w:val="20"/>
          <w:szCs w:val="20"/>
        </w:rPr>
        <w:t>extract</w:t>
      </w:r>
      <w:r w:rsidR="00521474">
        <w:rPr>
          <w:rFonts w:ascii="Times New Roman" w:hAnsi="Times New Roman" w:cs="Times New Roman"/>
          <w:sz w:val="20"/>
          <w:szCs w:val="20"/>
        </w:rPr>
        <w:t xml:space="preserve"> a small number of </w:t>
      </w:r>
      <w:r w:rsidR="00521474">
        <w:rPr>
          <w:rFonts w:ascii="Times New Roman" w:hAnsi="Times New Roman" w:cs="Times New Roman"/>
          <w:sz w:val="20"/>
          <w:szCs w:val="20"/>
        </w:rPr>
        <w:lastRenderedPageBreak/>
        <w:t xml:space="preserve">vehicles </w:t>
      </w:r>
      <w:r w:rsidR="00850C9D">
        <w:rPr>
          <w:rFonts w:ascii="Times New Roman" w:hAnsi="Times New Roman" w:cs="Times New Roman"/>
          <w:sz w:val="20"/>
          <w:szCs w:val="20"/>
        </w:rPr>
        <w:t xml:space="preserve">from processed dataset to </w:t>
      </w:r>
      <w:r w:rsidR="00521474">
        <w:rPr>
          <w:rFonts w:ascii="Times New Roman" w:hAnsi="Times New Roman" w:cs="Times New Roman"/>
          <w:sz w:val="20"/>
          <w:szCs w:val="20"/>
        </w:rPr>
        <w:t>participate in crowd-sensing</w:t>
      </w:r>
      <w:r w:rsidR="00850C9D">
        <w:rPr>
          <w:rFonts w:ascii="Times New Roman" w:hAnsi="Times New Roman" w:cs="Times New Roman"/>
          <w:sz w:val="20"/>
          <w:szCs w:val="20"/>
        </w:rPr>
        <w:t xml:space="preserve">, i.e., </w:t>
      </w:r>
      <w:r w:rsidR="00FA3BB6">
        <w:rPr>
          <w:rFonts w:ascii="Times New Roman" w:hAnsi="Times New Roman" w:cs="Times New Roman"/>
          <w:sz w:val="20"/>
          <w:szCs w:val="20"/>
        </w:rPr>
        <w:t>1</w:t>
      </w:r>
      <w:r w:rsidR="00850C9D">
        <w:rPr>
          <w:rFonts w:ascii="Times New Roman" w:hAnsi="Times New Roman" w:cs="Times New Roman"/>
          <w:sz w:val="20"/>
          <w:szCs w:val="20"/>
        </w:rPr>
        <w:t>0, so that the optimal solution can be found th</w:t>
      </w:r>
      <w:ins w:id="220" w:author="Microsoft Office 用户" w:date="2018-01-29T21:12:00Z">
        <w:r w:rsidR="00472166">
          <w:rPr>
            <w:rFonts w:ascii="Times New Roman" w:hAnsi="Times New Roman" w:cs="Times New Roman"/>
            <w:sz w:val="20"/>
            <w:szCs w:val="20"/>
          </w:rPr>
          <w:t>r</w:t>
        </w:r>
      </w:ins>
      <w:r w:rsidR="00850C9D">
        <w:rPr>
          <w:rFonts w:ascii="Times New Roman" w:hAnsi="Times New Roman" w:cs="Times New Roman"/>
          <w:sz w:val="20"/>
          <w:szCs w:val="20"/>
        </w:rPr>
        <w:t>ough an enumeration algorithm.</w:t>
      </w:r>
      <w:r w:rsidR="0042444E">
        <w:rPr>
          <w:rFonts w:ascii="Times New Roman" w:hAnsi="Times New Roman" w:cs="Times New Roman" w:hint="eastAsia"/>
          <w:sz w:val="20"/>
          <w:szCs w:val="20"/>
        </w:rPr>
        <w:t xml:space="preserve"> Each</w:t>
      </w:r>
      <w:r w:rsidR="0042444E">
        <w:rPr>
          <w:rFonts w:ascii="Times New Roman" w:hAnsi="Times New Roman" w:cs="Times New Roman"/>
          <w:sz w:val="20"/>
          <w:szCs w:val="20"/>
        </w:rPr>
        <w:t xml:space="preserve"> vehicle is associated with a SR, and the SR of a vehicle is uniformly distributed in [</w:t>
      </w:r>
      <w:r w:rsidR="00754142">
        <w:rPr>
          <w:rFonts w:ascii="Times New Roman" w:hAnsi="Times New Roman" w:cs="Times New Roman"/>
          <w:sz w:val="20"/>
          <w:szCs w:val="20"/>
        </w:rPr>
        <w:t>0.7</w:t>
      </w:r>
      <w:r w:rsidR="0042444E">
        <w:rPr>
          <w:rFonts w:ascii="Times New Roman" w:hAnsi="Times New Roman" w:cs="Times New Roman"/>
          <w:sz w:val="20"/>
          <w:szCs w:val="20"/>
        </w:rPr>
        <w:t xml:space="preserve">, 1.2].  </w:t>
      </w:r>
      <w:r w:rsidR="00E444AD">
        <w:rPr>
          <w:rFonts w:ascii="Times New Roman" w:hAnsi="Times New Roman" w:cs="Times New Roman"/>
          <w:sz w:val="20"/>
          <w:szCs w:val="20"/>
        </w:rPr>
        <w:t xml:space="preserve">     </w:t>
      </w:r>
      <w:r w:rsidR="00FD4635" w:rsidRPr="00022FEA">
        <w:rPr>
          <w:rFonts w:ascii="Times New Roman" w:hAnsi="Times New Roman" w:cs="Times New Roman"/>
          <w:sz w:val="20"/>
          <w:szCs w:val="20"/>
        </w:rPr>
        <w:t xml:space="preserve">      </w:t>
      </w:r>
      <w:r w:rsidR="0042444E" w:rsidRPr="00022FEA">
        <w:rPr>
          <w:rFonts w:ascii="Times New Roman" w:hAnsi="Times New Roman" w:cs="Times New Roman"/>
          <w:sz w:val="20"/>
          <w:szCs w:val="20"/>
        </w:rPr>
        <w:t xml:space="preserve">                                                                                                                                                                                                                                                                                                                                                                                                                                                                                                                                                                                                                                                                                                                                                                                                                                                                                                                                                                                                                                                                                                                                                                                                                                                                                                                                                                                                                                                                                                                                                                                                                                                                                                                                                                                                                                                                                                                                                                                                                                                                                                                                                                                                                                                                                                                                                                                                                                                                                                                           </w:t>
      </w:r>
      <w:r w:rsidR="00AD612B" w:rsidRPr="00022FEA">
        <w:rPr>
          <w:rFonts w:ascii="Times New Roman" w:hAnsi="Times New Roman" w:cs="Times New Roman"/>
          <w:sz w:val="20"/>
          <w:szCs w:val="20"/>
        </w:rPr>
        <w:t xml:space="preserve">                                                                                                                                                                                                                                                                                                                                                                                                                                                                                                                                                                                                                                                                                                                                                                                                                                                                                                                                                                                                                                                                                                                                                                                                                                                                                                                                                                                                                                                                                                                                                                                                                                                                                                                                                                                                                                                                                                                                                                                                                                                                                                                                                                                                                                                                                                                                                                                                                                                                                                                                                                                                                                                                                                                                                                                                                                                                                                                                                                                                                                                                                                                                                                                                                                                                                                                                                                                                                                                                                                                                                                                                                                                                                                                                                                                                                                                                                                                                                                                                                                                                                                                                                                                                                                                                                                                                                                                                                                                                                                                                                                                                                                                                                                                                                                                                                                                                                                                                                                                                                                                                                                                                                                                                                                                                                                                                                                                                                                                                                                                                                            </w:t>
      </w:r>
    </w:p>
    <w:p w14:paraId="5CC80C0E" w14:textId="77777777" w:rsidR="009C1950" w:rsidRDefault="009C1950" w:rsidP="004A290A">
      <w:pPr>
        <w:keepNext/>
        <w:ind w:left="360"/>
        <w:jc w:val="center"/>
        <w:sectPr w:rsidR="009C1950" w:rsidSect="009C1950">
          <w:type w:val="continuous"/>
          <w:pgSz w:w="11906" w:h="16838"/>
          <w:pgMar w:top="1440" w:right="1800" w:bottom="1440" w:left="1800" w:header="851" w:footer="992" w:gutter="0"/>
          <w:cols w:space="425"/>
          <w:docGrid w:type="lines" w:linePitch="312"/>
        </w:sectPr>
      </w:pPr>
    </w:p>
    <w:p w14:paraId="01834DCE" w14:textId="77777777" w:rsidR="009C1950" w:rsidRDefault="004A290A" w:rsidP="004A290A">
      <w:pPr>
        <w:keepNext/>
        <w:ind w:left="360"/>
        <w:jc w:val="center"/>
        <w:sectPr w:rsidR="009C1950" w:rsidSect="009C1950">
          <w:type w:val="continuous"/>
          <w:pgSz w:w="11906" w:h="16838"/>
          <w:pgMar w:top="1440" w:right="1800" w:bottom="1440" w:left="1800" w:header="851" w:footer="992" w:gutter="0"/>
          <w:cols w:space="425"/>
          <w:docGrid w:type="lines" w:linePitch="312"/>
        </w:sectPr>
      </w:pPr>
      <w:r>
        <w:rPr>
          <w:rFonts w:ascii="Times New Roman" w:hAnsi="Times New Roman" w:cs="Times New Roman" w:hint="eastAsia"/>
          <w:noProof/>
          <w:sz w:val="20"/>
          <w:szCs w:val="20"/>
        </w:rPr>
        <w:lastRenderedPageBreak/>
        <w:drawing>
          <wp:inline distT="0" distB="0" distL="0" distR="0" wp14:anchorId="277FD12D" wp14:editId="6D8872FA">
            <wp:extent cx="2249586" cy="157790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10209590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71725" cy="1593435"/>
                    </a:xfrm>
                    <a:prstGeom prst="rect">
                      <a:avLst/>
                    </a:prstGeom>
                  </pic:spPr>
                </pic:pic>
              </a:graphicData>
            </a:graphic>
          </wp:inline>
        </w:drawing>
      </w:r>
    </w:p>
    <w:p w14:paraId="254C8DB6" w14:textId="77777777" w:rsidR="004A290A" w:rsidRDefault="004A290A" w:rsidP="004A290A">
      <w:pPr>
        <w:keepNext/>
        <w:ind w:left="360"/>
        <w:jc w:val="center"/>
      </w:pPr>
    </w:p>
    <w:p w14:paraId="04E5499A" w14:textId="77777777" w:rsidR="004A290A" w:rsidRPr="00001A85" w:rsidRDefault="004A290A" w:rsidP="00001A85">
      <w:pPr>
        <w:pStyle w:val="a5"/>
        <w:rPr>
          <w:rFonts w:ascii="Times New Roman" w:hAnsi="Times New Roman" w:cs="Times New Roman"/>
          <w:sz w:val="16"/>
          <w:szCs w:val="16"/>
        </w:rPr>
      </w:pPr>
      <w:r w:rsidRPr="00001A85">
        <w:rPr>
          <w:rFonts w:ascii="Times New Roman" w:hAnsi="Times New Roman" w:cs="Times New Roman"/>
          <w:sz w:val="16"/>
          <w:szCs w:val="16"/>
        </w:rPr>
        <w:t>Fig</w:t>
      </w:r>
      <w:r w:rsidR="006B64FE">
        <w:rPr>
          <w:rFonts w:ascii="Times New Roman" w:hAnsi="Times New Roman" w:cs="Times New Roman"/>
          <w:sz w:val="16"/>
          <w:szCs w:val="16"/>
        </w:rPr>
        <w:t>.</w:t>
      </w:r>
      <w:r w:rsidRPr="00001A85">
        <w:rPr>
          <w:rFonts w:ascii="Times New Roman" w:hAnsi="Times New Roman" w:cs="Times New Roman"/>
          <w:sz w:val="16"/>
          <w:szCs w:val="16"/>
        </w:rPr>
        <w:fldChar w:fldCharType="begin"/>
      </w:r>
      <w:r w:rsidRPr="00001A85">
        <w:rPr>
          <w:rFonts w:ascii="Times New Roman" w:hAnsi="Times New Roman" w:cs="Times New Roman"/>
          <w:sz w:val="16"/>
          <w:szCs w:val="16"/>
        </w:rPr>
        <w:instrText xml:space="preserve"> SEQ Figure \* ARABIC </w:instrText>
      </w:r>
      <w:r w:rsidRPr="00001A85">
        <w:rPr>
          <w:rFonts w:ascii="Times New Roman" w:hAnsi="Times New Roman" w:cs="Times New Roman"/>
          <w:sz w:val="16"/>
          <w:szCs w:val="16"/>
        </w:rPr>
        <w:fldChar w:fldCharType="separate"/>
      </w:r>
      <w:r w:rsidRPr="00001A85">
        <w:rPr>
          <w:rFonts w:ascii="Times New Roman" w:hAnsi="Times New Roman" w:cs="Times New Roman"/>
          <w:sz w:val="16"/>
          <w:szCs w:val="16"/>
        </w:rPr>
        <w:t>3</w:t>
      </w:r>
      <w:r w:rsidRPr="00001A85">
        <w:rPr>
          <w:rFonts w:ascii="Times New Roman" w:hAnsi="Times New Roman" w:cs="Times New Roman"/>
          <w:sz w:val="16"/>
          <w:szCs w:val="16"/>
        </w:rPr>
        <w:fldChar w:fldCharType="end"/>
      </w:r>
      <w:r w:rsidR="00001A85" w:rsidRPr="00001A85">
        <w:rPr>
          <w:rFonts w:ascii="Times New Roman" w:hAnsi="Times New Roman" w:cs="Times New Roman"/>
          <w:sz w:val="16"/>
          <w:szCs w:val="16"/>
        </w:rPr>
        <w:t>. The distribution of the trajectories of vehicles in the dataset.</w:t>
      </w:r>
      <w:r w:rsidR="00001A85">
        <w:rPr>
          <w:rFonts w:ascii="Times New Roman" w:hAnsi="Times New Roman" w:cs="Times New Roman"/>
          <w:sz w:val="16"/>
          <w:szCs w:val="16"/>
        </w:rPr>
        <w:t xml:space="preserve"> In this figure, the number is the ID of each vehicles, the points is the current location of a vehicle at a specific time</w:t>
      </w:r>
      <w:r w:rsidR="002B4068">
        <w:rPr>
          <w:rFonts w:ascii="Times New Roman" w:hAnsi="Times New Roman" w:cs="Times New Roman"/>
          <w:sz w:val="16"/>
          <w:szCs w:val="16"/>
        </w:rPr>
        <w:t>.</w:t>
      </w:r>
    </w:p>
    <w:p w14:paraId="6B4546B0" w14:textId="77777777" w:rsidR="00E444AD" w:rsidRDefault="00E444AD" w:rsidP="00E444AD">
      <w:pPr>
        <w:rPr>
          <w:rFonts w:ascii="Times New Roman" w:hAnsi="Times New Roman" w:cs="Times New Roman"/>
          <w:b/>
          <w:sz w:val="20"/>
          <w:szCs w:val="20"/>
        </w:rPr>
      </w:pPr>
      <w:r w:rsidRPr="002D5FA4">
        <w:rPr>
          <w:rFonts w:ascii="Times New Roman" w:hAnsi="Times New Roman" w:cs="Times New Roman"/>
          <w:b/>
          <w:sz w:val="20"/>
          <w:szCs w:val="20"/>
        </w:rPr>
        <w:t xml:space="preserve">B. Algorithm in Comparison    </w:t>
      </w:r>
    </w:p>
    <w:p w14:paraId="5BB5B6CC" w14:textId="77777777" w:rsidR="00597EF9" w:rsidRPr="006A77C4" w:rsidRDefault="00E444AD" w:rsidP="006A77C4">
      <w:pPr>
        <w:ind w:firstLineChars="200" w:firstLine="400"/>
        <w:rPr>
          <w:rFonts w:ascii="Times New Roman" w:hAnsi="Times New Roman" w:cs="Times New Roman"/>
          <w:sz w:val="20"/>
          <w:szCs w:val="20"/>
        </w:rPr>
      </w:pPr>
      <w:r>
        <w:rPr>
          <w:rFonts w:ascii="Times New Roman" w:hAnsi="Times New Roman" w:cs="Times New Roman"/>
          <w:sz w:val="20"/>
          <w:szCs w:val="20"/>
        </w:rPr>
        <w:t>The quality of crowd-sensing is related to STC, we evaluat</w:t>
      </w:r>
      <w:ins w:id="221" w:author="Microsoft Office 用户" w:date="2018-01-29T21:13:00Z">
        <w:r w:rsidR="00472166">
          <w:rPr>
            <w:rFonts w:ascii="Times New Roman" w:hAnsi="Times New Roman" w:cs="Times New Roman"/>
            <w:sz w:val="20"/>
            <w:szCs w:val="20"/>
          </w:rPr>
          <w:t>e</w:t>
        </w:r>
      </w:ins>
      <w:del w:id="222" w:author="Microsoft Office 用户" w:date="2018-01-29T21:13:00Z">
        <w:r w:rsidDel="00472166">
          <w:rPr>
            <w:rFonts w:ascii="Times New Roman" w:hAnsi="Times New Roman" w:cs="Times New Roman"/>
            <w:sz w:val="20"/>
            <w:szCs w:val="20"/>
          </w:rPr>
          <w:delText>ion</w:delText>
        </w:r>
      </w:del>
      <w:r>
        <w:rPr>
          <w:rFonts w:ascii="Times New Roman" w:hAnsi="Times New Roman" w:cs="Times New Roman"/>
          <w:sz w:val="20"/>
          <w:szCs w:val="20"/>
        </w:rPr>
        <w:t xml:space="preserve"> how the</w:t>
      </w:r>
      <w:r w:rsidR="009C1950">
        <w:rPr>
          <w:rFonts w:ascii="Times New Roman" w:hAnsi="Times New Roman" w:cs="Times New Roman"/>
          <w:sz w:val="20"/>
          <w:szCs w:val="20"/>
        </w:rPr>
        <w:t xml:space="preserve"> total sensing reward</w:t>
      </w:r>
      <w:r>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max</m:t>
            </m:r>
          </m:sub>
        </m:sSub>
      </m:oMath>
      <w:r>
        <w:rPr>
          <w:rFonts w:ascii="Times New Roman" w:hAnsi="Times New Roman" w:cs="Times New Roman" w:hint="eastAsia"/>
          <w:sz w:val="20"/>
          <w:szCs w:val="20"/>
        </w:rPr>
        <w:t xml:space="preserve">, the number of time period </w:t>
      </w:r>
      <m:oMath>
        <m:r>
          <w:rPr>
            <w:rFonts w:ascii="Cambria Math" w:hAnsi="Cambria Math" w:cs="Times New Roman"/>
            <w:sz w:val="20"/>
            <w:szCs w:val="20"/>
          </w:rPr>
          <m:t>m</m:t>
        </m:r>
      </m:oMath>
      <w:r>
        <w:rPr>
          <w:rFonts w:ascii="Times New Roman" w:hAnsi="Times New Roman" w:cs="Times New Roman" w:hint="eastAsia"/>
          <w:sz w:val="20"/>
          <w:szCs w:val="20"/>
        </w:rPr>
        <w:t>, a</w:t>
      </w:r>
      <w:r w:rsidRPr="009420A8">
        <w:rPr>
          <w:rFonts w:ascii="Times New Roman" w:hAnsi="Times New Roman" w:cs="Times New Roman" w:hint="eastAsia"/>
          <w:sz w:val="20"/>
          <w:szCs w:val="20"/>
        </w:rPr>
        <w:t xml:space="preserve">nd </w:t>
      </w:r>
      <w:r w:rsidR="009420A8" w:rsidRPr="009420A8">
        <w:rPr>
          <w:rFonts w:ascii="Times New Roman" w:eastAsia="黑体" w:hAnsi="Times New Roman" w:cs="Times New Roman" w:hint="eastAsia"/>
          <w:sz w:val="20"/>
          <w:szCs w:val="20"/>
        </w:rPr>
        <w:t>the</w:t>
      </w:r>
      <w:r w:rsidR="009420A8" w:rsidRPr="009420A8">
        <w:rPr>
          <w:rFonts w:ascii="Times New Roman" w:eastAsia="黑体" w:hAnsi="Times New Roman" w:cs="Times New Roman"/>
          <w:sz w:val="20"/>
          <w:szCs w:val="20"/>
        </w:rPr>
        <w:t xml:space="preserve"> </w:t>
      </w:r>
      <w:r w:rsidR="009420A8" w:rsidRPr="009420A8">
        <w:rPr>
          <w:rFonts w:ascii="Times New Roman" w:eastAsia="黑体" w:hAnsi="Times New Roman" w:cs="Times New Roman" w:hint="eastAsia"/>
          <w:sz w:val="20"/>
          <w:szCs w:val="20"/>
        </w:rPr>
        <w:t>initial size of solution q</w:t>
      </w:r>
      <w:ins w:id="223" w:author="Microsoft Office 用户" w:date="2018-01-29T21:13:00Z">
        <w:r w:rsidR="00472166">
          <w:rPr>
            <w:rFonts w:ascii="Times New Roman" w:eastAsia="黑体" w:hAnsi="Times New Roman" w:cs="Times New Roman"/>
            <w:sz w:val="20"/>
            <w:szCs w:val="20"/>
          </w:rPr>
          <w:t>’s</w:t>
        </w:r>
      </w:ins>
      <w:r w:rsidRPr="009420A8">
        <w:rPr>
          <w:rFonts w:ascii="Times New Roman" w:hAnsi="Times New Roman" w:cs="Times New Roman" w:hint="eastAsia"/>
          <w:sz w:val="20"/>
          <w:szCs w:val="20"/>
        </w:rPr>
        <w:t xml:space="preserve"> </w:t>
      </w:r>
      <w:r w:rsidRPr="009420A8">
        <w:rPr>
          <w:rFonts w:ascii="Times New Roman" w:hAnsi="Times New Roman" w:cs="Times New Roman"/>
          <w:sz w:val="20"/>
          <w:szCs w:val="20"/>
        </w:rPr>
        <w:t>impact on</w:t>
      </w:r>
      <w:r>
        <w:rPr>
          <w:rFonts w:ascii="Times New Roman" w:hAnsi="Times New Roman" w:cs="Times New Roman"/>
          <w:sz w:val="20"/>
          <w:szCs w:val="20"/>
        </w:rPr>
        <w:t xml:space="preserve"> the performance.</w:t>
      </w:r>
      <w:r>
        <w:rPr>
          <w:rFonts w:ascii="Times New Roman" w:hAnsi="Times New Roman" w:cs="Times New Roman" w:hint="eastAsia"/>
          <w:i/>
          <w:sz w:val="20"/>
          <w:szCs w:val="20"/>
        </w:rPr>
        <w:t xml:space="preserve"> </w:t>
      </w:r>
      <w:r>
        <w:rPr>
          <w:rFonts w:ascii="Times New Roman" w:hAnsi="Times New Roman" w:cs="Times New Roman"/>
          <w:sz w:val="20"/>
          <w:szCs w:val="20"/>
        </w:rPr>
        <w:t>In this paper, w</w:t>
      </w:r>
      <w:r w:rsidRPr="00022FEA">
        <w:rPr>
          <w:rFonts w:ascii="Times New Roman" w:hAnsi="Times New Roman" w:cs="Times New Roman"/>
          <w:sz w:val="20"/>
          <w:szCs w:val="20"/>
        </w:rPr>
        <w:t xml:space="preserve">e </w:t>
      </w:r>
      <w:r>
        <w:rPr>
          <w:rFonts w:ascii="Times New Roman" w:hAnsi="Times New Roman" w:cs="Times New Roman"/>
          <w:sz w:val="20"/>
          <w:szCs w:val="20"/>
        </w:rPr>
        <w:t>compare the performance of our algorithm with two baseline algorithm</w:t>
      </w:r>
      <w:ins w:id="224" w:author="Microsoft Office 用户" w:date="2018-01-29T21:13:00Z">
        <w:r w:rsidR="00472166">
          <w:rPr>
            <w:rFonts w:ascii="Times New Roman" w:hAnsi="Times New Roman" w:cs="Times New Roman"/>
            <w:sz w:val="20"/>
            <w:szCs w:val="20"/>
          </w:rPr>
          <w:t>s</w:t>
        </w:r>
      </w:ins>
      <w:r>
        <w:rPr>
          <w:rFonts w:ascii="Times New Roman" w:hAnsi="Times New Roman" w:cs="Times New Roman" w:hint="eastAsia"/>
          <w:sz w:val="20"/>
          <w:szCs w:val="20"/>
        </w:rPr>
        <w:t>.</w:t>
      </w:r>
      <w:r>
        <w:rPr>
          <w:rFonts w:ascii="Times New Roman" w:hAnsi="Times New Roman" w:cs="Times New Roman"/>
          <w:sz w:val="20"/>
          <w:szCs w:val="20"/>
        </w:rPr>
        <w:t xml:space="preserve"> </w:t>
      </w:r>
      <w:r w:rsidRPr="0001120E">
        <w:rPr>
          <w:rFonts w:ascii="Times New Roman" w:hAnsi="Times New Roman" w:cs="Times New Roman"/>
          <w:b/>
          <w:sz w:val="20"/>
          <w:szCs w:val="20"/>
        </w:rPr>
        <w:t>1)</w:t>
      </w:r>
      <w:r>
        <w:rPr>
          <w:rFonts w:ascii="Times New Roman" w:hAnsi="Times New Roman" w:cs="Times New Roman" w:hint="eastAsia"/>
          <w:b/>
          <w:sz w:val="20"/>
          <w:szCs w:val="20"/>
        </w:rPr>
        <w:t xml:space="preserve"> </w:t>
      </w:r>
      <w:r>
        <w:rPr>
          <w:rFonts w:ascii="Times New Roman" w:hAnsi="Times New Roman" w:cs="Times New Roman"/>
          <w:sz w:val="20"/>
          <w:szCs w:val="20"/>
        </w:rPr>
        <w:t xml:space="preserve">The </w:t>
      </w:r>
      <w:r w:rsidRPr="00022FEA">
        <w:rPr>
          <w:rFonts w:ascii="Times New Roman" w:hAnsi="Times New Roman" w:cs="Times New Roman"/>
          <w:sz w:val="20"/>
          <w:szCs w:val="20"/>
        </w:rPr>
        <w:t>enumerative algorithm</w:t>
      </w:r>
      <w:r>
        <w:rPr>
          <w:rFonts w:ascii="Times New Roman" w:hAnsi="Times New Roman" w:cs="Times New Roman"/>
          <w:sz w:val="20"/>
          <w:szCs w:val="20"/>
        </w:rPr>
        <w:t xml:space="preserve"> (EA) can always get the optimal vehicles from the candidate vehicles by </w:t>
      </w:r>
      <w:r w:rsidRPr="00022FEA">
        <w:rPr>
          <w:rFonts w:ascii="Times New Roman" w:hAnsi="Times New Roman" w:cs="Times New Roman"/>
          <w:sz w:val="20"/>
          <w:szCs w:val="20"/>
        </w:rPr>
        <w:t>exhaustive search</w:t>
      </w:r>
      <w:r>
        <w:rPr>
          <w:rFonts w:ascii="Times New Roman" w:hAnsi="Times New Roman" w:cs="Times New Roman"/>
          <w:sz w:val="20"/>
          <w:szCs w:val="20"/>
        </w:rPr>
        <w:t xml:space="preserve">, however, the SVP is NP-hard, when the number of candidate vehicles is larger, it becomes infeasible to obtain the optimal solution in polynomial time. Thus, the EA is applied simply when the number of vehicles is small. </w:t>
      </w:r>
      <w:r>
        <w:rPr>
          <w:rFonts w:ascii="Times New Roman" w:hAnsi="Times New Roman" w:cs="Times New Roman"/>
          <w:b/>
          <w:sz w:val="20"/>
          <w:szCs w:val="20"/>
        </w:rPr>
        <w:t xml:space="preserve">2) </w:t>
      </w:r>
      <w:r w:rsidRPr="0001120E">
        <w:rPr>
          <w:rFonts w:ascii="Times New Roman" w:hAnsi="Times New Roman" w:cs="Times New Roman"/>
          <w:sz w:val="20"/>
          <w:szCs w:val="20"/>
        </w:rPr>
        <w:t>T</w:t>
      </w:r>
      <w:r>
        <w:rPr>
          <w:rFonts w:ascii="Times New Roman" w:hAnsi="Times New Roman" w:cs="Times New Roman"/>
          <w:sz w:val="20"/>
          <w:szCs w:val="20"/>
        </w:rPr>
        <w:t xml:space="preserve">he simulated annealing algorithm (SAA) is often used to solve optimization problems, we improve a SAA to compute the SVP for maximizing the STC. Furthermore, the results are also compared with the lower bound </w:t>
      </w:r>
      <w:r w:rsidRPr="001F428B">
        <w:rPr>
          <w:rFonts w:ascii="Times New Roman" w:hAnsi="Times New Roman" w:cs="Times New Roman"/>
          <w:sz w:val="20"/>
          <w:szCs w:val="20"/>
        </w:rPr>
        <w:t>performance guarantee</w:t>
      </w:r>
      <w:r>
        <w:rPr>
          <w:rFonts w:ascii="Times New Roman" w:hAnsi="Times New Roman" w:cs="Times New Roman"/>
          <w:sz w:val="20"/>
          <w:szCs w:val="20"/>
        </w:rPr>
        <w:t xml:space="preserve"> STC</w:t>
      </w:r>
      <w:r w:rsidR="00A41C19">
        <w:rPr>
          <w:rFonts w:ascii="Times New Roman" w:hAnsi="Times New Roman" w:cs="Times New Roman"/>
          <w:sz w:val="20"/>
          <w:szCs w:val="20"/>
        </w:rPr>
        <w:t xml:space="preserve"> </w:t>
      </w:r>
      <m:oMath>
        <m:r>
          <w:rPr>
            <w:rFonts w:ascii="Cambria Math" w:hAnsi="Cambria Math" w:cs="Times New Roman"/>
            <w:sz w:val="20"/>
            <w:szCs w:val="20"/>
          </w:rPr>
          <m:t>EA∙(1-1/e)</m:t>
        </m:r>
      </m:oMath>
      <w:r w:rsidR="00A41C19">
        <w:rPr>
          <w:rFonts w:ascii="Times New Roman" w:hAnsi="Times New Roman" w:cs="Times New Roman"/>
          <w:sz w:val="20"/>
          <w:szCs w:val="20"/>
        </w:rPr>
        <w:t>.</w:t>
      </w:r>
      <w:r>
        <w:rPr>
          <w:rFonts w:ascii="Times New Roman" w:hAnsi="Times New Roman" w:cs="Times New Roman"/>
          <w:sz w:val="20"/>
          <w:szCs w:val="20"/>
        </w:rPr>
        <w:t xml:space="preserve"> </w:t>
      </w:r>
    </w:p>
    <w:p w14:paraId="6532A512" w14:textId="77777777" w:rsidR="006B64FE" w:rsidRDefault="004D3EAF" w:rsidP="006B64FE">
      <w:pPr>
        <w:jc w:val="center"/>
        <w:rPr>
          <w:rFonts w:ascii="Times New Roman" w:hAnsi="Times New Roman" w:cs="Times New Roman"/>
          <w:sz w:val="20"/>
          <w:szCs w:val="20"/>
        </w:rPr>
      </w:pPr>
      <w:r>
        <w:rPr>
          <w:rFonts w:ascii="Times New Roman" w:hAnsi="Times New Roman" w:cs="Times New Roman" w:hint="eastAsia"/>
          <w:noProof/>
          <w:sz w:val="20"/>
          <w:szCs w:val="20"/>
        </w:rPr>
        <w:lastRenderedPageBreak/>
        <w:drawing>
          <wp:inline distT="0" distB="0" distL="0" distR="0" wp14:anchorId="26AFD38A" wp14:editId="42530C35">
            <wp:extent cx="2258235" cy="1662546"/>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R_chan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8507" cy="1684833"/>
                    </a:xfrm>
                    <a:prstGeom prst="rect">
                      <a:avLst/>
                    </a:prstGeom>
                  </pic:spPr>
                </pic:pic>
              </a:graphicData>
            </a:graphic>
          </wp:inline>
        </w:drawing>
      </w:r>
      <w:r w:rsidR="003C766A">
        <w:rPr>
          <w:rFonts w:ascii="Times New Roman" w:hAnsi="Times New Roman" w:cs="Times New Roman" w:hint="eastAsia"/>
          <w:noProof/>
          <w:sz w:val="20"/>
          <w:szCs w:val="20"/>
        </w:rPr>
        <w:drawing>
          <wp:inline distT="0" distB="0" distL="0" distR="0" wp14:anchorId="07081424" wp14:editId="5BF9561C">
            <wp:extent cx="2313445" cy="172309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R_change_1 .png"/>
                    <pic:cNvPicPr/>
                  </pic:nvPicPr>
                  <pic:blipFill rotWithShape="1">
                    <a:blip r:embed="rId19">
                      <a:extLst>
                        <a:ext uri="{28A0092B-C50C-407E-A947-70E740481C1C}">
                          <a14:useLocalDpi xmlns:a14="http://schemas.microsoft.com/office/drawing/2010/main" val="0"/>
                        </a:ext>
                      </a:extLst>
                    </a:blip>
                    <a:srcRect l="4844" t="4551" r="2951" b="6286"/>
                    <a:stretch/>
                  </pic:blipFill>
                  <pic:spPr bwMode="auto">
                    <a:xfrm>
                      <a:off x="0" y="0"/>
                      <a:ext cx="2336618" cy="1740356"/>
                    </a:xfrm>
                    <a:prstGeom prst="rect">
                      <a:avLst/>
                    </a:prstGeom>
                    <a:ln>
                      <a:noFill/>
                    </a:ln>
                    <a:extLst>
                      <a:ext uri="{53640926-AAD7-44D8-BBD7-CCE9431645EC}">
                        <a14:shadowObscured xmlns:a14="http://schemas.microsoft.com/office/drawing/2010/main"/>
                      </a:ext>
                    </a:extLst>
                  </pic:spPr>
                </pic:pic>
              </a:graphicData>
            </a:graphic>
          </wp:inline>
        </w:drawing>
      </w:r>
      <w:r w:rsidR="00E976A0">
        <w:rPr>
          <w:rFonts w:ascii="Times New Roman" w:hAnsi="Times New Roman" w:cs="Times New Roman" w:hint="eastAsia"/>
          <w:noProof/>
          <w:sz w:val="20"/>
          <w:szCs w:val="20"/>
        </w:rPr>
        <w:drawing>
          <wp:inline distT="0" distB="0" distL="0" distR="0" wp14:anchorId="07695062" wp14:editId="6E3D7BC4">
            <wp:extent cx="2154555" cy="1600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rotWithShape="1">
                    <a:blip r:embed="rId20" cstate="print">
                      <a:extLst>
                        <a:ext uri="{28A0092B-C50C-407E-A947-70E740481C1C}">
                          <a14:useLocalDpi xmlns:a14="http://schemas.microsoft.com/office/drawing/2010/main" val="0"/>
                        </a:ext>
                      </a:extLst>
                    </a:blip>
                    <a:srcRect l="3920" b="1999"/>
                    <a:stretch/>
                  </pic:blipFill>
                  <pic:spPr bwMode="auto">
                    <a:xfrm>
                      <a:off x="0" y="0"/>
                      <a:ext cx="2219729" cy="1648605"/>
                    </a:xfrm>
                    <a:prstGeom prst="rect">
                      <a:avLst/>
                    </a:prstGeom>
                    <a:ln>
                      <a:noFill/>
                    </a:ln>
                    <a:extLst>
                      <a:ext uri="{53640926-AAD7-44D8-BBD7-CCE9431645EC}">
                        <a14:shadowObscured xmlns:a14="http://schemas.microsoft.com/office/drawing/2010/main"/>
                      </a:ext>
                    </a:extLst>
                  </pic:spPr>
                </pic:pic>
              </a:graphicData>
            </a:graphic>
          </wp:inline>
        </w:drawing>
      </w:r>
      <w:r w:rsidR="003C766A">
        <w:rPr>
          <w:rFonts w:ascii="Times New Roman" w:hAnsi="Times New Roman" w:cs="Times New Roman" w:hint="eastAsia"/>
          <w:noProof/>
          <w:sz w:val="20"/>
          <w:szCs w:val="20"/>
        </w:rPr>
        <w:drawing>
          <wp:inline distT="0" distB="0" distL="0" distR="0" wp14:anchorId="47C208EF" wp14:editId="79DDA70A">
            <wp:extent cx="2406416" cy="175846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ChangeRatio1.png"/>
                    <pic:cNvPicPr/>
                  </pic:nvPicPr>
                  <pic:blipFill rotWithShape="1">
                    <a:blip r:embed="rId21">
                      <a:extLst>
                        <a:ext uri="{28A0092B-C50C-407E-A947-70E740481C1C}">
                          <a14:useLocalDpi xmlns:a14="http://schemas.microsoft.com/office/drawing/2010/main" val="0"/>
                        </a:ext>
                      </a:extLst>
                    </a:blip>
                    <a:srcRect l="5195" t="3990" b="7326"/>
                    <a:stretch/>
                  </pic:blipFill>
                  <pic:spPr bwMode="auto">
                    <a:xfrm>
                      <a:off x="0" y="0"/>
                      <a:ext cx="2426514" cy="1773148"/>
                    </a:xfrm>
                    <a:prstGeom prst="rect">
                      <a:avLst/>
                    </a:prstGeom>
                    <a:ln>
                      <a:noFill/>
                    </a:ln>
                    <a:extLst>
                      <a:ext uri="{53640926-AAD7-44D8-BBD7-CCE9431645EC}">
                        <a14:shadowObscured xmlns:a14="http://schemas.microsoft.com/office/drawing/2010/main"/>
                      </a:ext>
                    </a:extLst>
                  </pic:spPr>
                </pic:pic>
              </a:graphicData>
            </a:graphic>
          </wp:inline>
        </w:drawing>
      </w:r>
    </w:p>
    <w:p w14:paraId="62F39222" w14:textId="77777777" w:rsidR="00E976A0" w:rsidRDefault="00E976A0" w:rsidP="00982FC3">
      <w:pPr>
        <w:jc w:val="left"/>
        <w:rPr>
          <w:rFonts w:ascii="Times New Roman" w:hAnsi="Times New Roman" w:cs="Times New Roman"/>
          <w:noProof/>
          <w:sz w:val="20"/>
          <w:szCs w:val="20"/>
        </w:rPr>
      </w:pPr>
    </w:p>
    <w:p w14:paraId="353A0016" w14:textId="77777777" w:rsidR="00597EF9" w:rsidRDefault="00E976A0" w:rsidP="00982FC3">
      <w:pPr>
        <w:ind w:firstLineChars="100" w:firstLine="200"/>
        <w:jc w:val="left"/>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75E3241" wp14:editId="03BAB8C4">
            <wp:extent cx="2576146" cy="1805489"/>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110 .png"/>
                    <pic:cNvPicPr/>
                  </pic:nvPicPr>
                  <pic:blipFill>
                    <a:blip r:embed="rId22">
                      <a:extLst>
                        <a:ext uri="{28A0092B-C50C-407E-A947-70E740481C1C}">
                          <a14:useLocalDpi xmlns:a14="http://schemas.microsoft.com/office/drawing/2010/main" val="0"/>
                        </a:ext>
                      </a:extLst>
                    </a:blip>
                    <a:stretch>
                      <a:fillRect/>
                    </a:stretch>
                  </pic:blipFill>
                  <pic:spPr>
                    <a:xfrm>
                      <a:off x="0" y="0"/>
                      <a:ext cx="2598578" cy="1821211"/>
                    </a:xfrm>
                    <a:prstGeom prst="rect">
                      <a:avLst/>
                    </a:prstGeom>
                  </pic:spPr>
                </pic:pic>
              </a:graphicData>
            </a:graphic>
          </wp:inline>
        </w:drawing>
      </w:r>
      <w:r w:rsidR="007B72BE">
        <w:rPr>
          <w:rFonts w:ascii="Times New Roman" w:hAnsi="Times New Roman" w:cs="Times New Roman"/>
          <w:noProof/>
          <w:sz w:val="20"/>
          <w:szCs w:val="20"/>
        </w:rPr>
        <w:drawing>
          <wp:inline distT="0" distB="0" distL="0" distR="0" wp14:anchorId="2D4EDFD1" wp14:editId="45ED19A3">
            <wp:extent cx="2530523" cy="1872762"/>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110.png"/>
                    <pic:cNvPicPr/>
                  </pic:nvPicPr>
                  <pic:blipFill rotWithShape="1">
                    <a:blip r:embed="rId23">
                      <a:extLst>
                        <a:ext uri="{28A0092B-C50C-407E-A947-70E740481C1C}">
                          <a14:useLocalDpi xmlns:a14="http://schemas.microsoft.com/office/drawing/2010/main" val="0"/>
                        </a:ext>
                      </a:extLst>
                    </a:blip>
                    <a:srcRect l="4638" t="1280" b="7875"/>
                    <a:stretch/>
                  </pic:blipFill>
                  <pic:spPr bwMode="auto">
                    <a:xfrm>
                      <a:off x="0" y="0"/>
                      <a:ext cx="2548193" cy="1885839"/>
                    </a:xfrm>
                    <a:prstGeom prst="rect">
                      <a:avLst/>
                    </a:prstGeom>
                    <a:ln>
                      <a:noFill/>
                    </a:ln>
                    <a:extLst>
                      <a:ext uri="{53640926-AAD7-44D8-BBD7-CCE9431645EC}">
                        <a14:shadowObscured xmlns:a14="http://schemas.microsoft.com/office/drawing/2010/main"/>
                      </a:ext>
                    </a:extLst>
                  </pic:spPr>
                </pic:pic>
              </a:graphicData>
            </a:graphic>
          </wp:inline>
        </w:drawing>
      </w:r>
    </w:p>
    <w:p w14:paraId="0D222EC0" w14:textId="77777777" w:rsidR="006A77C4" w:rsidRPr="001C2E77" w:rsidRDefault="009C1950" w:rsidP="007B7BB1">
      <w:pPr>
        <w:rPr>
          <w:rFonts w:ascii="Times New Roman" w:eastAsia="黑体" w:hAnsi="Times New Roman" w:cs="Times New Roman"/>
          <w:sz w:val="16"/>
          <w:szCs w:val="16"/>
        </w:rPr>
      </w:pPr>
      <w:commentRangeStart w:id="225"/>
      <w:r w:rsidRPr="001C2E77">
        <w:rPr>
          <w:rFonts w:ascii="Times New Roman" w:eastAsia="黑体" w:hAnsi="Times New Roman" w:cs="Times New Roman" w:hint="eastAsia"/>
          <w:sz w:val="16"/>
          <w:szCs w:val="16"/>
        </w:rPr>
        <w:t>Figs.4</w:t>
      </w:r>
      <w:r w:rsidR="007B7BB1" w:rsidRPr="001C2E77">
        <w:rPr>
          <w:rFonts w:ascii="Times New Roman" w:eastAsia="黑体" w:hAnsi="Times New Roman" w:cs="Times New Roman"/>
          <w:sz w:val="16"/>
          <w:szCs w:val="16"/>
        </w:rPr>
        <w:t xml:space="preserve"> The total sensing reward </w:t>
      </w:r>
      <m:oMath>
        <m:sSub>
          <m:sSubPr>
            <m:ctrlPr>
              <w:rPr>
                <w:rFonts w:ascii="Cambria Math" w:eastAsia="黑体" w:hAnsi="Cambria Math" w:cs="Times New Roman"/>
                <w:sz w:val="16"/>
                <w:szCs w:val="16"/>
              </w:rPr>
            </m:ctrlPr>
          </m:sSubPr>
          <m:e>
            <m:r>
              <w:rPr>
                <w:rFonts w:ascii="Cambria Math" w:eastAsia="黑体" w:hAnsi="Cambria Math" w:cs="Times New Roman"/>
                <w:sz w:val="16"/>
                <w:szCs w:val="16"/>
              </w:rPr>
              <m:t>C</m:t>
            </m:r>
          </m:e>
          <m:sub>
            <m:r>
              <w:rPr>
                <w:rFonts w:ascii="Cambria Math" w:eastAsia="黑体" w:hAnsi="Cambria Math" w:cs="Times New Roman"/>
                <w:sz w:val="16"/>
                <w:szCs w:val="16"/>
              </w:rPr>
              <m:t>max</m:t>
            </m:r>
          </m:sub>
        </m:sSub>
      </m:oMath>
      <w:r w:rsidR="007B7BB1" w:rsidRPr="001C2E77">
        <w:rPr>
          <w:rFonts w:ascii="Times New Roman" w:eastAsia="黑体" w:hAnsi="Times New Roman" w:cs="Times New Roman" w:hint="eastAsia"/>
          <w:sz w:val="16"/>
          <w:szCs w:val="16"/>
        </w:rPr>
        <w:t xml:space="preserve">, the number of time period </w:t>
      </w:r>
      <m:oMath>
        <m:r>
          <w:rPr>
            <w:rFonts w:ascii="Cambria Math" w:eastAsia="黑体" w:hAnsi="Cambria Math" w:cs="Times New Roman"/>
            <w:sz w:val="16"/>
            <w:szCs w:val="16"/>
          </w:rPr>
          <m:t>m</m:t>
        </m:r>
      </m:oMath>
      <w:r w:rsidR="007B7BB1" w:rsidRPr="001C2E77">
        <w:rPr>
          <w:rFonts w:ascii="Times New Roman" w:eastAsia="黑体" w:hAnsi="Times New Roman" w:cs="Times New Roman" w:hint="eastAsia"/>
          <w:sz w:val="16"/>
          <w:szCs w:val="16"/>
        </w:rPr>
        <w:t>, and the</w:t>
      </w:r>
      <w:r w:rsidR="007B7BB1" w:rsidRPr="001C2E77">
        <w:rPr>
          <w:rFonts w:ascii="Times New Roman" w:eastAsia="黑体" w:hAnsi="Times New Roman" w:cs="Times New Roman"/>
          <w:sz w:val="16"/>
          <w:szCs w:val="16"/>
        </w:rPr>
        <w:t xml:space="preserve"> </w:t>
      </w:r>
      <w:r w:rsidR="007B7BB1" w:rsidRPr="001C2E77">
        <w:rPr>
          <w:rFonts w:ascii="Times New Roman" w:eastAsia="黑体" w:hAnsi="Times New Roman" w:cs="Times New Roman" w:hint="eastAsia"/>
          <w:sz w:val="16"/>
          <w:szCs w:val="16"/>
        </w:rPr>
        <w:t xml:space="preserve">initial size of solution q </w:t>
      </w:r>
      <w:r w:rsidR="007B7BB1" w:rsidRPr="001C2E77">
        <w:rPr>
          <w:rFonts w:ascii="Times New Roman" w:eastAsia="黑体" w:hAnsi="Times New Roman" w:cs="Times New Roman"/>
          <w:sz w:val="16"/>
          <w:szCs w:val="16"/>
        </w:rPr>
        <w:t>impact on the performance.(a)</w:t>
      </w:r>
      <w:r w:rsidR="007B7BB1" w:rsidRPr="001C2E77">
        <w:rPr>
          <w:rFonts w:ascii="Times New Roman" w:eastAsia="黑体" w:hAnsi="Times New Roman" w:cs="Times New Roman" w:hint="eastAsia"/>
          <w:sz w:val="16"/>
          <w:szCs w:val="16"/>
        </w:rPr>
        <w:t>,</w:t>
      </w:r>
      <w:r w:rsidR="001C2E77">
        <w:rPr>
          <w:rFonts w:ascii="Times New Roman" w:eastAsia="黑体" w:hAnsi="Times New Roman" w:cs="Times New Roman"/>
          <w:sz w:val="16"/>
          <w:szCs w:val="16"/>
        </w:rPr>
        <w:t xml:space="preserve"> </w:t>
      </w:r>
      <w:r w:rsidR="007B7BB1" w:rsidRPr="001C2E77">
        <w:rPr>
          <w:rFonts w:ascii="Times New Roman" w:eastAsia="黑体" w:hAnsi="Times New Roman" w:cs="Times New Roman" w:hint="eastAsia"/>
          <w:sz w:val="16"/>
          <w:szCs w:val="16"/>
        </w:rPr>
        <w:t>(c)</w:t>
      </w:r>
      <w:r w:rsidR="007B7BB1" w:rsidRPr="001C2E77">
        <w:rPr>
          <w:rFonts w:ascii="Times New Roman" w:eastAsia="黑体" w:hAnsi="Times New Roman" w:cs="Times New Roman"/>
          <w:sz w:val="16"/>
          <w:szCs w:val="16"/>
        </w:rPr>
        <w:t xml:space="preserve"> </w:t>
      </w:r>
      <w:r w:rsidR="007B7BB1" w:rsidRPr="001C2E77">
        <w:rPr>
          <w:rFonts w:ascii="Times New Roman" w:eastAsia="黑体" w:hAnsi="Times New Roman" w:cs="Times New Roman" w:hint="eastAsia"/>
          <w:sz w:val="16"/>
          <w:szCs w:val="16"/>
        </w:rPr>
        <w:t>the</w:t>
      </w:r>
      <w:r w:rsidR="007B7BB1" w:rsidRPr="001C2E77">
        <w:rPr>
          <w:rFonts w:ascii="Times New Roman" w:eastAsia="黑体" w:hAnsi="Times New Roman" w:cs="Times New Roman"/>
          <w:sz w:val="16"/>
          <w:szCs w:val="16"/>
        </w:rPr>
        <w:t xml:space="preserve"> total sensing reward</w:t>
      </w:r>
      <m:oMath>
        <m:r>
          <m:rPr>
            <m:sty m:val="p"/>
          </m:rPr>
          <w:rPr>
            <w:rFonts w:ascii="Cambria Math" w:eastAsia="黑体" w:hAnsi="Cambria Math" w:cs="Times New Roman"/>
            <w:sz w:val="16"/>
            <w:szCs w:val="16"/>
          </w:rPr>
          <m:t xml:space="preserve"> </m:t>
        </m:r>
        <m:sSub>
          <m:sSubPr>
            <m:ctrlPr>
              <w:rPr>
                <w:rFonts w:ascii="Cambria Math" w:eastAsia="黑体" w:hAnsi="Cambria Math" w:cs="Times New Roman"/>
                <w:sz w:val="16"/>
                <w:szCs w:val="16"/>
              </w:rPr>
            </m:ctrlPr>
          </m:sSubPr>
          <m:e>
            <m:r>
              <w:rPr>
                <w:rFonts w:ascii="Cambria Math" w:eastAsia="黑体" w:hAnsi="Cambria Math" w:cs="Times New Roman"/>
                <w:sz w:val="16"/>
                <w:szCs w:val="16"/>
              </w:rPr>
              <m:t>C</m:t>
            </m:r>
          </m:e>
          <m:sub>
            <m:r>
              <w:rPr>
                <w:rFonts w:ascii="Cambria Math" w:eastAsia="黑体" w:hAnsi="Cambria Math" w:cs="Times New Roman"/>
                <w:sz w:val="16"/>
                <w:szCs w:val="16"/>
              </w:rPr>
              <m:t>max</m:t>
            </m:r>
          </m:sub>
        </m:sSub>
      </m:oMath>
      <w:r w:rsidR="007B7BB1" w:rsidRPr="001C2E77">
        <w:rPr>
          <w:rFonts w:ascii="Times New Roman" w:eastAsia="黑体" w:hAnsi="Times New Roman" w:cs="Times New Roman"/>
          <w:sz w:val="16"/>
          <w:szCs w:val="16"/>
        </w:rPr>
        <w:t xml:space="preserve"> is </w:t>
      </w:r>
      <w:r w:rsidR="007B7BB1" w:rsidRPr="001C2E77">
        <w:rPr>
          <w:rFonts w:ascii="Times New Roman" w:eastAsia="黑体" w:hAnsi="Times New Roman" w:cs="Times New Roman" w:hint="eastAsia"/>
          <w:sz w:val="16"/>
          <w:szCs w:val="16"/>
        </w:rPr>
        <w:t>[</w:t>
      </w:r>
      <w:r w:rsidR="007B7BB1" w:rsidRPr="001C2E77">
        <w:rPr>
          <w:rFonts w:ascii="Times New Roman" w:eastAsia="黑体" w:hAnsi="Times New Roman" w:cs="Times New Roman"/>
          <w:sz w:val="16"/>
          <w:szCs w:val="16"/>
        </w:rPr>
        <w:t>3,10</w:t>
      </w:r>
      <w:r w:rsidR="007B7BB1" w:rsidRPr="001C2E77">
        <w:rPr>
          <w:rFonts w:ascii="Times New Roman" w:eastAsia="黑体" w:hAnsi="Times New Roman" w:cs="Times New Roman" w:hint="eastAsia"/>
          <w:sz w:val="16"/>
          <w:szCs w:val="16"/>
        </w:rPr>
        <w:t>]</w:t>
      </w:r>
      <w:r w:rsidR="007B7BB1" w:rsidRPr="001C2E77">
        <w:rPr>
          <w:rFonts w:ascii="Times New Roman" w:eastAsia="黑体" w:hAnsi="Times New Roman" w:cs="Times New Roman"/>
          <w:sz w:val="16"/>
          <w:szCs w:val="16"/>
        </w:rPr>
        <w:t>, the initial size of solution is 3</w:t>
      </w:r>
      <w:r w:rsidR="001C2E77">
        <w:rPr>
          <w:rFonts w:ascii="Times New Roman" w:eastAsia="黑体" w:hAnsi="Times New Roman" w:cs="Times New Roman"/>
          <w:sz w:val="16"/>
          <w:szCs w:val="16"/>
        </w:rPr>
        <w:t>, the number of period time is 6</w:t>
      </w:r>
      <w:r w:rsidR="007B7BB1" w:rsidRPr="001C2E77">
        <w:rPr>
          <w:rFonts w:ascii="Times New Roman" w:eastAsia="黑体" w:hAnsi="Times New Roman" w:cs="Times New Roman"/>
          <w:sz w:val="16"/>
          <w:szCs w:val="16"/>
        </w:rPr>
        <w:t>. (b),</w:t>
      </w:r>
      <w:r w:rsidR="001C2E77">
        <w:rPr>
          <w:rFonts w:ascii="Times New Roman" w:eastAsia="黑体" w:hAnsi="Times New Roman" w:cs="Times New Roman"/>
          <w:sz w:val="16"/>
          <w:szCs w:val="16"/>
        </w:rPr>
        <w:t xml:space="preserve"> </w:t>
      </w:r>
      <w:r w:rsidR="007B7BB1" w:rsidRPr="001C2E77">
        <w:rPr>
          <w:rFonts w:ascii="Times New Roman" w:eastAsia="黑体" w:hAnsi="Times New Roman" w:cs="Times New Roman"/>
          <w:sz w:val="16"/>
          <w:szCs w:val="16"/>
        </w:rPr>
        <w:t>(d) the number of period is [4,</w:t>
      </w:r>
      <w:r w:rsidR="001C2E77">
        <w:rPr>
          <w:rFonts w:ascii="Times New Roman" w:eastAsia="黑体" w:hAnsi="Times New Roman" w:cs="Times New Roman"/>
          <w:sz w:val="16"/>
          <w:szCs w:val="16"/>
        </w:rPr>
        <w:t xml:space="preserve"> </w:t>
      </w:r>
      <w:r w:rsidR="007B7BB1" w:rsidRPr="001C2E77">
        <w:rPr>
          <w:rFonts w:ascii="Times New Roman" w:eastAsia="黑体" w:hAnsi="Times New Roman" w:cs="Times New Roman"/>
          <w:sz w:val="16"/>
          <w:szCs w:val="16"/>
        </w:rPr>
        <w:t>12],</w:t>
      </w:r>
      <w:r w:rsidR="001C2E77">
        <w:rPr>
          <w:rFonts w:ascii="Times New Roman" w:eastAsia="黑体" w:hAnsi="Times New Roman" w:cs="Times New Roman"/>
          <w:sz w:val="16"/>
          <w:szCs w:val="16"/>
        </w:rPr>
        <w:t xml:space="preserve"> </w:t>
      </w:r>
      <w:r w:rsidR="007B7BB1" w:rsidRPr="001C2E77">
        <w:rPr>
          <w:rFonts w:ascii="Times New Roman" w:eastAsia="黑体" w:hAnsi="Times New Roman" w:cs="Times New Roman"/>
          <w:sz w:val="16"/>
          <w:szCs w:val="16"/>
        </w:rPr>
        <w:t xml:space="preserve">the total sensing reward </w:t>
      </w:r>
      <m:oMath>
        <m:sSub>
          <m:sSubPr>
            <m:ctrlPr>
              <w:rPr>
                <w:rFonts w:ascii="Cambria Math" w:eastAsia="黑体" w:hAnsi="Cambria Math" w:cs="Times New Roman"/>
                <w:sz w:val="16"/>
                <w:szCs w:val="16"/>
              </w:rPr>
            </m:ctrlPr>
          </m:sSubPr>
          <m:e>
            <m:r>
              <w:rPr>
                <w:rFonts w:ascii="Cambria Math" w:eastAsia="黑体" w:hAnsi="Cambria Math" w:cs="Times New Roman"/>
                <w:sz w:val="16"/>
                <w:szCs w:val="16"/>
              </w:rPr>
              <m:t>C</m:t>
            </m:r>
          </m:e>
          <m:sub>
            <m:r>
              <w:rPr>
                <w:rFonts w:ascii="Cambria Math" w:eastAsia="黑体" w:hAnsi="Cambria Math" w:cs="Times New Roman"/>
                <w:sz w:val="16"/>
                <w:szCs w:val="16"/>
              </w:rPr>
              <m:t>max</m:t>
            </m:r>
          </m:sub>
        </m:sSub>
      </m:oMath>
      <w:r w:rsidR="007B7BB1" w:rsidRPr="001C2E77">
        <w:rPr>
          <w:rFonts w:ascii="Times New Roman" w:eastAsia="黑体" w:hAnsi="Times New Roman" w:cs="Times New Roman"/>
          <w:sz w:val="16"/>
          <w:szCs w:val="16"/>
        </w:rPr>
        <w:t xml:space="preserve"> is 6</w:t>
      </w:r>
      <w:r w:rsidR="001C2E77" w:rsidRPr="001C2E77">
        <w:rPr>
          <w:rFonts w:ascii="Times New Roman" w:eastAsia="黑体" w:hAnsi="Times New Roman" w:cs="Times New Roman"/>
          <w:sz w:val="16"/>
          <w:szCs w:val="16"/>
        </w:rPr>
        <w:t>, the initial size of solution is 3.</w:t>
      </w:r>
      <w:r w:rsidR="001C2E77">
        <w:rPr>
          <w:rFonts w:ascii="Times New Roman" w:eastAsia="黑体" w:hAnsi="Times New Roman" w:cs="Times New Roman"/>
          <w:sz w:val="16"/>
          <w:szCs w:val="16"/>
        </w:rPr>
        <w:t xml:space="preserve"> (e) the initial size of solution is [3, 6], the total sensing reward is [4, 10], the number of period time is 6.</w:t>
      </w:r>
      <w:commentRangeEnd w:id="225"/>
      <w:r w:rsidR="00472166">
        <w:rPr>
          <w:rStyle w:val="a6"/>
        </w:rPr>
        <w:commentReference w:id="225"/>
      </w:r>
    </w:p>
    <w:p w14:paraId="73683EA8" w14:textId="77777777" w:rsidR="006A77C4" w:rsidRDefault="006A77C4" w:rsidP="00271377">
      <w:pPr>
        <w:ind w:firstLineChars="200" w:firstLine="400"/>
        <w:rPr>
          <w:rFonts w:ascii="Times New Roman" w:hAnsi="Times New Roman" w:cs="Times New Roman"/>
          <w:sz w:val="20"/>
          <w:szCs w:val="20"/>
        </w:rPr>
      </w:pPr>
      <w:r>
        <w:rPr>
          <w:rFonts w:ascii="Times New Roman" w:hAnsi="Times New Roman" w:cs="Times New Roman"/>
          <w:sz w:val="20"/>
          <w:szCs w:val="20"/>
        </w:rPr>
        <w:t>Fig</w:t>
      </w:r>
      <w:del w:id="226" w:author="Microsoft Office 用户" w:date="2018-01-29T21:14:00Z">
        <w:r w:rsidDel="00472166">
          <w:rPr>
            <w:rFonts w:ascii="Times New Roman" w:hAnsi="Times New Roman" w:cs="Times New Roman"/>
            <w:sz w:val="20"/>
            <w:szCs w:val="20"/>
          </w:rPr>
          <w:delText>s</w:delText>
        </w:r>
      </w:del>
      <w:r>
        <w:rPr>
          <w:rFonts w:ascii="Times New Roman" w:hAnsi="Times New Roman" w:cs="Times New Roman"/>
          <w:sz w:val="20"/>
          <w:szCs w:val="20"/>
        </w:rPr>
        <w:t>.</w:t>
      </w:r>
      <w:r>
        <w:rPr>
          <w:rFonts w:ascii="Times New Roman" w:hAnsi="Times New Roman" w:cs="Times New Roman" w:hint="eastAsia"/>
          <w:sz w:val="20"/>
          <w:szCs w:val="20"/>
        </w:rPr>
        <w:t>4</w:t>
      </w:r>
      <w:r>
        <w:rPr>
          <w:rFonts w:ascii="Times New Roman" w:hAnsi="Times New Roman" w:cs="Times New Roman"/>
          <w:sz w:val="20"/>
          <w:szCs w:val="20"/>
        </w:rPr>
        <w:t xml:space="preserve"> </w:t>
      </w:r>
      <w:r>
        <w:rPr>
          <w:rFonts w:ascii="Times New Roman" w:hAnsi="Times New Roman" w:cs="Times New Roman" w:hint="eastAsia"/>
          <w:sz w:val="20"/>
          <w:szCs w:val="20"/>
        </w:rPr>
        <w:t>illustrate</w:t>
      </w:r>
      <w:ins w:id="227" w:author="Microsoft Office 用户" w:date="2018-01-29T21:14:00Z">
        <w:r w:rsidR="00472166">
          <w:rPr>
            <w:rFonts w:ascii="Times New Roman" w:hAnsi="Times New Roman" w:cs="Times New Roman"/>
            <w:sz w:val="20"/>
            <w:szCs w:val="20"/>
          </w:rPr>
          <w:t>s</w:t>
        </w:r>
      </w:ins>
      <w:r>
        <w:rPr>
          <w:rFonts w:ascii="Times New Roman" w:hAnsi="Times New Roman" w:cs="Times New Roman"/>
          <w:sz w:val="20"/>
          <w:szCs w:val="20"/>
        </w:rPr>
        <w:t xml:space="preserve"> </w:t>
      </w:r>
      <w:r>
        <w:rPr>
          <w:rFonts w:ascii="Times New Roman" w:hAnsi="Times New Roman" w:cs="Times New Roman" w:hint="eastAsia"/>
          <w:sz w:val="20"/>
          <w:szCs w:val="20"/>
        </w:rPr>
        <w:t>t</w:t>
      </w:r>
      <w:r>
        <w:rPr>
          <w:rFonts w:ascii="Times New Roman" w:hAnsi="Times New Roman" w:cs="Times New Roman"/>
          <w:sz w:val="20"/>
          <w:szCs w:val="20"/>
        </w:rPr>
        <w:t xml:space="preserve">he performance during the variation of the </w:t>
      </w:r>
      <w:r w:rsidR="00FA3BB6">
        <w:rPr>
          <w:rFonts w:ascii="Times New Roman" w:hAnsi="Times New Roman" w:cs="Times New Roman"/>
          <w:sz w:val="20"/>
          <w:szCs w:val="20"/>
        </w:rPr>
        <w:t>total sensing reward</w:t>
      </w:r>
      <w:r>
        <w:rPr>
          <w:rFonts w:ascii="Times New Roman" w:hAnsi="Times New Roman" w:cs="Times New Roman"/>
          <w:sz w:val="20"/>
          <w:szCs w:val="20"/>
        </w:rPr>
        <w:t xml:space="preserve">, the number of period time and </w:t>
      </w:r>
      <w:r w:rsidR="0008209D">
        <w:rPr>
          <w:rFonts w:ascii="Times New Roman" w:hAnsi="Times New Roman" w:cs="Times New Roman"/>
          <w:sz w:val="20"/>
          <w:szCs w:val="20"/>
        </w:rPr>
        <w:t>the initial size of solution. In this group of simulation</w:t>
      </w:r>
      <w:ins w:id="228" w:author="Microsoft Office 用户" w:date="2018-01-29T21:16:00Z">
        <w:r w:rsidR="00472166">
          <w:rPr>
            <w:rFonts w:ascii="Times New Roman" w:hAnsi="Times New Roman" w:cs="Times New Roman"/>
            <w:sz w:val="20"/>
            <w:szCs w:val="20"/>
          </w:rPr>
          <w:t>s</w:t>
        </w:r>
      </w:ins>
      <w:r w:rsidR="0008209D">
        <w:rPr>
          <w:rFonts w:ascii="Times New Roman" w:hAnsi="Times New Roman" w:cs="Times New Roman"/>
          <w:sz w:val="20"/>
          <w:szCs w:val="20"/>
        </w:rPr>
        <w:t xml:space="preserve">, we </w:t>
      </w:r>
      <w:r w:rsidR="00AA1007">
        <w:rPr>
          <w:rFonts w:ascii="Times New Roman" w:hAnsi="Times New Roman" w:cs="Times New Roman"/>
          <w:sz w:val="20"/>
          <w:szCs w:val="20"/>
        </w:rPr>
        <w:t>ex</w:t>
      </w:r>
      <w:r w:rsidR="0008209D">
        <w:rPr>
          <w:rFonts w:ascii="Times New Roman" w:hAnsi="Times New Roman" w:cs="Times New Roman"/>
          <w:sz w:val="20"/>
          <w:szCs w:val="20"/>
        </w:rPr>
        <w:t>tract 1</w:t>
      </w:r>
      <w:r w:rsidR="007B7BB1">
        <w:rPr>
          <w:rFonts w:ascii="Times New Roman" w:hAnsi="Times New Roman" w:cs="Times New Roman"/>
          <w:sz w:val="20"/>
          <w:szCs w:val="20"/>
        </w:rPr>
        <w:t xml:space="preserve">0 vehicles from dataset. </w:t>
      </w:r>
      <w:r w:rsidR="004D151E">
        <w:rPr>
          <w:rFonts w:ascii="Times New Roman" w:hAnsi="Times New Roman" w:cs="Times New Roman"/>
          <w:sz w:val="20"/>
          <w:szCs w:val="20"/>
        </w:rPr>
        <w:t>F</w:t>
      </w:r>
      <w:r w:rsidR="001C2E77">
        <w:rPr>
          <w:rFonts w:ascii="Times New Roman" w:hAnsi="Times New Roman" w:cs="Times New Roman"/>
          <w:sz w:val="20"/>
          <w:szCs w:val="20"/>
        </w:rPr>
        <w:t>rom Fig</w:t>
      </w:r>
      <w:del w:id="229" w:author="Microsoft Office 用户" w:date="2018-01-29T21:14:00Z">
        <w:r w:rsidR="001C2E77" w:rsidDel="00472166">
          <w:rPr>
            <w:rFonts w:ascii="Times New Roman" w:hAnsi="Times New Roman" w:cs="Times New Roman"/>
            <w:sz w:val="20"/>
            <w:szCs w:val="20"/>
          </w:rPr>
          <w:delText>s</w:delText>
        </w:r>
      </w:del>
      <w:r w:rsidR="001C2E77">
        <w:rPr>
          <w:rFonts w:ascii="Times New Roman" w:hAnsi="Times New Roman" w:cs="Times New Roman"/>
          <w:sz w:val="20"/>
          <w:szCs w:val="20"/>
        </w:rPr>
        <w:t>.4</w:t>
      </w:r>
      <w:r w:rsidR="004D151E">
        <w:rPr>
          <w:rFonts w:ascii="Times New Roman" w:hAnsi="Times New Roman" w:cs="Times New Roman"/>
          <w:sz w:val="20"/>
          <w:szCs w:val="20"/>
        </w:rPr>
        <w:t xml:space="preserve"> </w:t>
      </w:r>
      <w:r w:rsidR="001C2E77">
        <w:rPr>
          <w:rFonts w:ascii="Times New Roman" w:hAnsi="Times New Roman" w:cs="Times New Roman"/>
          <w:sz w:val="20"/>
          <w:szCs w:val="20"/>
        </w:rPr>
        <w:t>(a) to (d)</w:t>
      </w:r>
      <w:r w:rsidR="004D151E">
        <w:rPr>
          <w:rFonts w:ascii="Times New Roman" w:hAnsi="Times New Roman" w:cs="Times New Roman"/>
          <w:sz w:val="20"/>
          <w:szCs w:val="20"/>
        </w:rPr>
        <w:t xml:space="preserve">, we can observe </w:t>
      </w:r>
      <w:del w:id="230" w:author="Microsoft Office 用户" w:date="2018-01-29T21:15:00Z">
        <w:r w:rsidR="004D151E" w:rsidDel="00472166">
          <w:rPr>
            <w:rFonts w:ascii="Times New Roman" w:hAnsi="Times New Roman" w:cs="Times New Roman"/>
            <w:sz w:val="20"/>
            <w:szCs w:val="20"/>
          </w:rPr>
          <w:delText>the truth</w:delText>
        </w:r>
        <w:r w:rsidR="008065D4" w:rsidDel="00472166">
          <w:rPr>
            <w:rFonts w:ascii="Times New Roman" w:hAnsi="Times New Roman" w:cs="Times New Roman"/>
            <w:sz w:val="20"/>
            <w:szCs w:val="20"/>
          </w:rPr>
          <w:delText xml:space="preserve"> </w:delText>
        </w:r>
      </w:del>
      <w:r w:rsidR="008065D4">
        <w:rPr>
          <w:rFonts w:ascii="Times New Roman" w:hAnsi="Times New Roman" w:cs="Times New Roman"/>
          <w:sz w:val="20"/>
          <w:szCs w:val="20"/>
        </w:rPr>
        <w:t>that the</w:t>
      </w:r>
      <w:ins w:id="231" w:author="Microsoft Office 用户" w:date="2018-01-29T21:15:00Z">
        <w:r w:rsidR="00472166">
          <w:rPr>
            <w:rFonts w:ascii="Times New Roman" w:hAnsi="Times New Roman" w:cs="Times New Roman"/>
            <w:sz w:val="20"/>
            <w:szCs w:val="20"/>
          </w:rPr>
          <w:t xml:space="preserve"> proposed</w:t>
        </w:r>
      </w:ins>
      <w:r w:rsidR="008065D4">
        <w:rPr>
          <w:rFonts w:ascii="Times New Roman" w:hAnsi="Times New Roman" w:cs="Times New Roman"/>
          <w:sz w:val="20"/>
          <w:szCs w:val="20"/>
        </w:rPr>
        <w:t xml:space="preserve"> algorithm </w:t>
      </w:r>
      <w:del w:id="232" w:author="Microsoft Office 用户" w:date="2018-01-29T21:15:00Z">
        <w:r w:rsidR="008065D4" w:rsidDel="00472166">
          <w:rPr>
            <w:rFonts w:ascii="Times New Roman" w:hAnsi="Times New Roman" w:cs="Times New Roman"/>
            <w:sz w:val="20"/>
            <w:szCs w:val="20"/>
          </w:rPr>
          <w:delText xml:space="preserve">which is proposed in this paper </w:delText>
        </w:r>
      </w:del>
      <w:r w:rsidR="008065D4">
        <w:rPr>
          <w:rFonts w:ascii="Times New Roman" w:hAnsi="Times New Roman" w:cs="Times New Roman"/>
          <w:sz w:val="20"/>
          <w:szCs w:val="20"/>
        </w:rPr>
        <w:t xml:space="preserve">outperforms the one with SAA, and gets closer to the optimal EA. In Fig.4 </w:t>
      </w:r>
      <w:r w:rsidR="00AA1007">
        <w:rPr>
          <w:rFonts w:ascii="Times New Roman" w:hAnsi="Times New Roman" w:cs="Times New Roman"/>
          <w:sz w:val="20"/>
          <w:szCs w:val="20"/>
        </w:rPr>
        <w:t xml:space="preserve">(a), </w:t>
      </w:r>
      <w:r w:rsidR="00903ECD">
        <w:rPr>
          <w:rFonts w:ascii="Times New Roman" w:hAnsi="Times New Roman" w:cs="Times New Roman"/>
          <w:sz w:val="20"/>
          <w:szCs w:val="20"/>
        </w:rPr>
        <w:t>the STC of our algorithm is larger than the SAA,</w:t>
      </w:r>
      <w:r w:rsidR="00370C0E">
        <w:rPr>
          <w:rFonts w:ascii="Times New Roman" w:hAnsi="Times New Roman" w:cs="Times New Roman"/>
          <w:sz w:val="20"/>
          <w:szCs w:val="20"/>
        </w:rPr>
        <w:t xml:space="preserve"> and </w:t>
      </w:r>
      <w:r w:rsidR="00903ECD">
        <w:rPr>
          <w:rFonts w:ascii="Times New Roman" w:hAnsi="Times New Roman" w:cs="Times New Roman"/>
          <w:sz w:val="20"/>
          <w:szCs w:val="20"/>
        </w:rPr>
        <w:t xml:space="preserve">if the total </w:t>
      </w:r>
      <w:r w:rsidR="002C1968">
        <w:rPr>
          <w:rFonts w:ascii="Times New Roman" w:hAnsi="Times New Roman" w:cs="Times New Roman"/>
          <w:sz w:val="20"/>
          <w:szCs w:val="20"/>
        </w:rPr>
        <w:t>sensing reward is enough, the E</w:t>
      </w:r>
      <w:r w:rsidR="00903ECD">
        <w:rPr>
          <w:rFonts w:ascii="Times New Roman" w:hAnsi="Times New Roman" w:cs="Times New Roman"/>
          <w:sz w:val="20"/>
          <w:szCs w:val="20"/>
        </w:rPr>
        <w:t>C</w:t>
      </w:r>
      <w:r w:rsidR="002C1968">
        <w:rPr>
          <w:rFonts w:ascii="Times New Roman" w:hAnsi="Times New Roman" w:cs="Times New Roman"/>
          <w:sz w:val="20"/>
          <w:szCs w:val="20"/>
        </w:rPr>
        <w:t>Q</w:t>
      </w:r>
      <w:r w:rsidR="00903ECD">
        <w:rPr>
          <w:rFonts w:ascii="Times New Roman" w:hAnsi="Times New Roman" w:cs="Times New Roman"/>
          <w:sz w:val="20"/>
          <w:szCs w:val="20"/>
        </w:rPr>
        <w:t>A and EA tend</w:t>
      </w:r>
      <w:r w:rsidR="00AD50CD">
        <w:rPr>
          <w:rFonts w:ascii="Times New Roman" w:hAnsi="Times New Roman" w:cs="Times New Roman"/>
          <w:sz w:val="20"/>
          <w:szCs w:val="20"/>
        </w:rPr>
        <w:t>s</w:t>
      </w:r>
      <w:r w:rsidR="00903ECD">
        <w:rPr>
          <w:rFonts w:ascii="Times New Roman" w:hAnsi="Times New Roman" w:cs="Times New Roman"/>
          <w:sz w:val="20"/>
          <w:szCs w:val="20"/>
        </w:rPr>
        <w:t xml:space="preserve"> to </w:t>
      </w:r>
      <w:r w:rsidR="004913B3">
        <w:rPr>
          <w:rFonts w:ascii="Times New Roman" w:hAnsi="Times New Roman" w:cs="Times New Roman"/>
          <w:sz w:val="20"/>
          <w:szCs w:val="20"/>
        </w:rPr>
        <w:t>equal to optimal. Th</w:t>
      </w:r>
      <w:ins w:id="233" w:author="Microsoft Office 用户" w:date="2018-01-29T21:16:00Z">
        <w:r w:rsidR="00472166">
          <w:rPr>
            <w:rFonts w:ascii="Times New Roman" w:hAnsi="Times New Roman" w:cs="Times New Roman"/>
            <w:sz w:val="20"/>
            <w:szCs w:val="20"/>
          </w:rPr>
          <w:t>is</w:t>
        </w:r>
      </w:ins>
      <w:del w:id="234" w:author="Microsoft Office 用户" w:date="2018-01-29T21:16:00Z">
        <w:r w:rsidR="004913B3" w:rsidDel="00472166">
          <w:rPr>
            <w:rFonts w:ascii="Times New Roman" w:hAnsi="Times New Roman" w:cs="Times New Roman"/>
            <w:sz w:val="20"/>
            <w:szCs w:val="20"/>
          </w:rPr>
          <w:delText>e</w:delText>
        </w:r>
      </w:del>
      <w:r w:rsidR="004913B3">
        <w:rPr>
          <w:rFonts w:ascii="Times New Roman" w:hAnsi="Times New Roman" w:cs="Times New Roman"/>
          <w:sz w:val="20"/>
          <w:szCs w:val="20"/>
        </w:rPr>
        <w:t xml:space="preserve"> result fit</w:t>
      </w:r>
      <w:ins w:id="235" w:author="Microsoft Office 用户" w:date="2018-01-29T21:16:00Z">
        <w:r w:rsidR="00472166">
          <w:rPr>
            <w:rFonts w:ascii="Times New Roman" w:hAnsi="Times New Roman" w:cs="Times New Roman"/>
            <w:sz w:val="20"/>
            <w:szCs w:val="20"/>
          </w:rPr>
          <w:t>s</w:t>
        </w:r>
      </w:ins>
      <w:r w:rsidR="004913B3">
        <w:rPr>
          <w:rFonts w:ascii="Times New Roman" w:hAnsi="Times New Roman" w:cs="Times New Roman"/>
          <w:sz w:val="20"/>
          <w:szCs w:val="20"/>
        </w:rPr>
        <w:t xml:space="preserve"> in with</w:t>
      </w:r>
      <w:ins w:id="236" w:author="Microsoft Office 用户" w:date="2018-01-29T21:16:00Z">
        <w:r w:rsidR="00472166">
          <w:rPr>
            <w:rFonts w:ascii="Times New Roman" w:hAnsi="Times New Roman" w:cs="Times New Roman"/>
            <w:sz w:val="20"/>
            <w:szCs w:val="20"/>
          </w:rPr>
          <w:t xml:space="preserve"> the</w:t>
        </w:r>
      </w:ins>
      <w:r w:rsidR="004913B3">
        <w:rPr>
          <w:rFonts w:ascii="Times New Roman" w:hAnsi="Times New Roman" w:cs="Times New Roman"/>
          <w:sz w:val="20"/>
          <w:szCs w:val="20"/>
        </w:rPr>
        <w:t xml:space="preserve"> reality. In Fig</w:t>
      </w:r>
      <w:del w:id="237" w:author="Microsoft Office 用户" w:date="2018-01-29T21:15:00Z">
        <w:r w:rsidR="004913B3" w:rsidDel="00472166">
          <w:rPr>
            <w:rFonts w:ascii="Times New Roman" w:hAnsi="Times New Roman" w:cs="Times New Roman"/>
            <w:sz w:val="20"/>
            <w:szCs w:val="20"/>
          </w:rPr>
          <w:delText>s</w:delText>
        </w:r>
      </w:del>
      <w:r w:rsidR="004913B3">
        <w:rPr>
          <w:rFonts w:ascii="Times New Roman" w:hAnsi="Times New Roman" w:cs="Times New Roman"/>
          <w:sz w:val="20"/>
          <w:szCs w:val="20"/>
        </w:rPr>
        <w:t>.4 (</w:t>
      </w:r>
      <w:r w:rsidR="00E25983">
        <w:rPr>
          <w:rFonts w:ascii="Times New Roman" w:hAnsi="Times New Roman" w:cs="Times New Roman"/>
          <w:sz w:val="20"/>
          <w:szCs w:val="20"/>
        </w:rPr>
        <w:t>b</w:t>
      </w:r>
      <w:r w:rsidR="004913B3">
        <w:rPr>
          <w:rFonts w:ascii="Times New Roman" w:hAnsi="Times New Roman" w:cs="Times New Roman"/>
          <w:sz w:val="20"/>
          <w:szCs w:val="20"/>
        </w:rPr>
        <w:t xml:space="preserve">), </w:t>
      </w:r>
      <w:del w:id="238" w:author="Microsoft Office 用户" w:date="2018-01-29T21:17:00Z">
        <w:r w:rsidR="004913B3" w:rsidDel="00472166">
          <w:rPr>
            <w:rFonts w:ascii="Times New Roman" w:hAnsi="Times New Roman" w:cs="Times New Roman"/>
            <w:sz w:val="20"/>
            <w:szCs w:val="20"/>
          </w:rPr>
          <w:delText xml:space="preserve">a very brighten evidence is revealed. </w:delText>
        </w:r>
      </w:del>
      <w:ins w:id="239" w:author="Microsoft Office 用户" w:date="2018-01-29T21:17:00Z">
        <w:r w:rsidR="00472166">
          <w:rPr>
            <w:rFonts w:ascii="Times New Roman" w:hAnsi="Times New Roman" w:cs="Times New Roman"/>
            <w:sz w:val="20"/>
            <w:szCs w:val="20"/>
          </w:rPr>
          <w:t>t</w:t>
        </w:r>
      </w:ins>
      <w:del w:id="240" w:author="Microsoft Office 用户" w:date="2018-01-29T21:17:00Z">
        <w:r w:rsidR="004913B3" w:rsidDel="00472166">
          <w:rPr>
            <w:rFonts w:ascii="Times New Roman" w:hAnsi="Times New Roman" w:cs="Times New Roman"/>
            <w:sz w:val="20"/>
            <w:szCs w:val="20"/>
          </w:rPr>
          <w:delText>T</w:delText>
        </w:r>
      </w:del>
      <w:r w:rsidR="004913B3">
        <w:rPr>
          <w:rFonts w:ascii="Times New Roman" w:hAnsi="Times New Roman" w:cs="Times New Roman"/>
          <w:sz w:val="20"/>
          <w:szCs w:val="20"/>
        </w:rPr>
        <w:t xml:space="preserve">he performance guarantee </w:t>
      </w:r>
      <w:r w:rsidR="002C1968">
        <w:rPr>
          <w:rFonts w:ascii="Times New Roman" w:hAnsi="Times New Roman" w:cs="Times New Roman"/>
          <w:sz w:val="20"/>
          <w:szCs w:val="20"/>
        </w:rPr>
        <w:t>of E</w:t>
      </w:r>
      <w:r w:rsidR="00333345">
        <w:rPr>
          <w:rFonts w:ascii="Times New Roman" w:hAnsi="Times New Roman" w:cs="Times New Roman"/>
          <w:sz w:val="20"/>
          <w:szCs w:val="20"/>
        </w:rPr>
        <w:t>C</w:t>
      </w:r>
      <w:r w:rsidR="002C1968">
        <w:rPr>
          <w:rFonts w:ascii="Times New Roman" w:hAnsi="Times New Roman" w:cs="Times New Roman"/>
          <w:sz w:val="20"/>
          <w:szCs w:val="20"/>
        </w:rPr>
        <w:t>Q</w:t>
      </w:r>
      <w:r w:rsidR="00333345">
        <w:rPr>
          <w:rFonts w:ascii="Times New Roman" w:hAnsi="Times New Roman" w:cs="Times New Roman"/>
          <w:sz w:val="20"/>
          <w:szCs w:val="20"/>
        </w:rPr>
        <w:t xml:space="preserve">A </w:t>
      </w:r>
      <w:r w:rsidR="002C1968" w:rsidRPr="002C1968">
        <w:rPr>
          <w:rFonts w:ascii="Times New Roman" w:hAnsi="Times New Roman" w:cs="Times New Roman"/>
          <w:sz w:val="20"/>
          <w:szCs w:val="20"/>
        </w:rPr>
        <w:t>fluctuate</w:t>
      </w:r>
      <w:r w:rsidR="002C1968">
        <w:rPr>
          <w:rFonts w:ascii="Times New Roman" w:hAnsi="Times New Roman" w:cs="Times New Roman"/>
          <w:sz w:val="20"/>
          <w:szCs w:val="20"/>
        </w:rPr>
        <w:t>s</w:t>
      </w:r>
      <w:r w:rsidR="00333345">
        <w:rPr>
          <w:rFonts w:ascii="Times New Roman" w:hAnsi="Times New Roman" w:cs="Times New Roman"/>
          <w:sz w:val="20"/>
          <w:szCs w:val="20"/>
        </w:rPr>
        <w:t xml:space="preserve"> around 0.9 and still provide a performance guarantee large</w:t>
      </w:r>
      <w:r w:rsidR="00AD50CD">
        <w:rPr>
          <w:rFonts w:ascii="Times New Roman" w:hAnsi="Times New Roman" w:cs="Times New Roman"/>
          <w:sz w:val="20"/>
          <w:szCs w:val="20"/>
        </w:rPr>
        <w:t>r</w:t>
      </w:r>
      <w:r w:rsidR="00333345">
        <w:rPr>
          <w:rFonts w:ascii="Times New Roman" w:hAnsi="Times New Roman" w:cs="Times New Roman"/>
          <w:sz w:val="20"/>
          <w:szCs w:val="20"/>
        </w:rPr>
        <w:t xml:space="preserve"> than </w:t>
      </w:r>
      <m:oMath>
        <m:r>
          <w:rPr>
            <w:rFonts w:ascii="Cambria Math" w:hAnsi="Cambria Math" w:cs="Times New Roman"/>
            <w:sz w:val="20"/>
            <w:szCs w:val="20"/>
          </w:rPr>
          <m:t>(1-1/e)</m:t>
        </m:r>
      </m:oMath>
      <w:r w:rsidR="00333345">
        <w:rPr>
          <w:rFonts w:ascii="Times New Roman" w:hAnsi="Times New Roman" w:cs="Times New Roman"/>
          <w:sz w:val="20"/>
          <w:szCs w:val="20"/>
        </w:rPr>
        <w:t xml:space="preserve"> as we</w:t>
      </w:r>
      <w:r w:rsidR="00CD5B3B">
        <w:rPr>
          <w:rFonts w:ascii="Times New Roman" w:hAnsi="Times New Roman" w:cs="Times New Roman"/>
          <w:sz w:val="20"/>
          <w:szCs w:val="20"/>
        </w:rPr>
        <w:t xml:space="preserve"> have</w:t>
      </w:r>
      <w:r w:rsidR="00333345">
        <w:rPr>
          <w:rFonts w:ascii="Times New Roman" w:hAnsi="Times New Roman" w:cs="Times New Roman"/>
          <w:sz w:val="20"/>
          <w:szCs w:val="20"/>
        </w:rPr>
        <w:t xml:space="preserve"> prove</w:t>
      </w:r>
      <w:ins w:id="241" w:author="Microsoft Office 用户" w:date="2018-01-29T21:17:00Z">
        <w:r w:rsidR="00472166">
          <w:rPr>
            <w:rFonts w:ascii="Times New Roman" w:hAnsi="Times New Roman" w:cs="Times New Roman"/>
            <w:sz w:val="20"/>
            <w:szCs w:val="20"/>
          </w:rPr>
          <w:t>d</w:t>
        </w:r>
      </w:ins>
      <w:del w:id="242" w:author="Microsoft Office 用户" w:date="2018-01-29T21:17:00Z">
        <w:r w:rsidR="00333345" w:rsidDel="00472166">
          <w:rPr>
            <w:rFonts w:ascii="Times New Roman" w:hAnsi="Times New Roman" w:cs="Times New Roman"/>
            <w:sz w:val="20"/>
            <w:szCs w:val="20"/>
          </w:rPr>
          <w:delText>n</w:delText>
        </w:r>
      </w:del>
      <w:r w:rsidR="00333345">
        <w:rPr>
          <w:rFonts w:ascii="Times New Roman" w:hAnsi="Times New Roman" w:cs="Times New Roman"/>
          <w:sz w:val="20"/>
          <w:szCs w:val="20"/>
        </w:rPr>
        <w:t>. This result indicates that in real cases, our algorithm is more likely to achieve full-coverage and ensure the integrity of sensing data.</w:t>
      </w:r>
      <w:r w:rsidR="002C1968">
        <w:rPr>
          <w:rFonts w:ascii="Times New Roman" w:hAnsi="Times New Roman" w:cs="Times New Roman"/>
          <w:sz w:val="20"/>
          <w:szCs w:val="20"/>
        </w:rPr>
        <w:t xml:space="preserve"> </w:t>
      </w:r>
      <w:r w:rsidR="000B0456">
        <w:rPr>
          <w:rFonts w:ascii="Times New Roman" w:hAnsi="Times New Roman" w:cs="Times New Roman"/>
          <w:sz w:val="20"/>
          <w:szCs w:val="20"/>
        </w:rPr>
        <w:t>Fig</w:t>
      </w:r>
      <w:del w:id="243" w:author="Microsoft Office 用户" w:date="2018-01-29T21:17:00Z">
        <w:r w:rsidR="000B0456" w:rsidDel="0033427E">
          <w:rPr>
            <w:rFonts w:ascii="Times New Roman" w:hAnsi="Times New Roman" w:cs="Times New Roman"/>
            <w:sz w:val="20"/>
            <w:szCs w:val="20"/>
          </w:rPr>
          <w:delText>s</w:delText>
        </w:r>
      </w:del>
      <w:r w:rsidR="000B0456">
        <w:rPr>
          <w:rFonts w:ascii="Times New Roman" w:hAnsi="Times New Roman" w:cs="Times New Roman"/>
          <w:sz w:val="20"/>
          <w:szCs w:val="20"/>
        </w:rPr>
        <w:t>.4 (</w:t>
      </w:r>
      <w:r w:rsidR="00E25983">
        <w:rPr>
          <w:rFonts w:ascii="Times New Roman" w:hAnsi="Times New Roman" w:cs="Times New Roman"/>
          <w:sz w:val="20"/>
          <w:szCs w:val="20"/>
        </w:rPr>
        <w:t>c</w:t>
      </w:r>
      <w:r w:rsidR="000B0456">
        <w:rPr>
          <w:rFonts w:ascii="Times New Roman" w:hAnsi="Times New Roman" w:cs="Times New Roman"/>
          <w:sz w:val="20"/>
          <w:szCs w:val="20"/>
        </w:rPr>
        <w:t>)</w:t>
      </w:r>
      <w:r w:rsidR="00A37940">
        <w:rPr>
          <w:rFonts w:ascii="Times New Roman" w:hAnsi="Times New Roman" w:cs="Times New Roman"/>
          <w:sz w:val="20"/>
          <w:szCs w:val="20"/>
        </w:rPr>
        <w:t xml:space="preserve"> shows, along with the increase of the number of period time</w:t>
      </w:r>
      <w:r w:rsidR="00424A89">
        <w:rPr>
          <w:rFonts w:ascii="Times New Roman" w:hAnsi="Times New Roman" w:cs="Times New Roman"/>
          <w:sz w:val="20"/>
          <w:szCs w:val="20"/>
        </w:rPr>
        <w:t xml:space="preserve"> </w:t>
      </w:r>
      <m:oMath>
        <m:r>
          <w:rPr>
            <w:rFonts w:ascii="Cambria Math" w:hAnsi="Cambria Math" w:cs="Times New Roman"/>
            <w:sz w:val="20"/>
            <w:szCs w:val="20"/>
          </w:rPr>
          <m:t>m</m:t>
        </m:r>
      </m:oMath>
      <w:r w:rsidR="00A37940">
        <w:rPr>
          <w:rFonts w:ascii="Times New Roman" w:hAnsi="Times New Roman" w:cs="Times New Roman"/>
          <w:sz w:val="20"/>
          <w:szCs w:val="20"/>
        </w:rPr>
        <w:t xml:space="preserve">, </w:t>
      </w:r>
      <w:r w:rsidR="008216F2">
        <w:rPr>
          <w:rFonts w:ascii="Times New Roman" w:hAnsi="Times New Roman" w:cs="Times New Roman"/>
          <w:sz w:val="20"/>
          <w:szCs w:val="20"/>
        </w:rPr>
        <w:t xml:space="preserve">the STC of </w:t>
      </w:r>
      <w:r w:rsidR="00A37940">
        <w:rPr>
          <w:rFonts w:ascii="Times New Roman" w:hAnsi="Times New Roman" w:cs="Times New Roman"/>
          <w:sz w:val="20"/>
          <w:szCs w:val="20"/>
        </w:rPr>
        <w:t xml:space="preserve">both </w:t>
      </w:r>
      <w:r w:rsidR="008216F2">
        <w:rPr>
          <w:rFonts w:ascii="Times New Roman" w:hAnsi="Times New Roman" w:cs="Times New Roman" w:hint="eastAsia"/>
          <w:sz w:val="20"/>
          <w:szCs w:val="20"/>
        </w:rPr>
        <w:t>ECQA</w:t>
      </w:r>
      <w:r w:rsidR="00A37940">
        <w:rPr>
          <w:rFonts w:ascii="Times New Roman" w:hAnsi="Times New Roman" w:cs="Times New Roman"/>
          <w:sz w:val="20"/>
          <w:szCs w:val="20"/>
        </w:rPr>
        <w:t xml:space="preserve"> and</w:t>
      </w:r>
      <w:r w:rsidR="008216F2">
        <w:rPr>
          <w:rFonts w:ascii="Times New Roman" w:hAnsi="Times New Roman" w:cs="Times New Roman"/>
          <w:sz w:val="20"/>
          <w:szCs w:val="20"/>
        </w:rPr>
        <w:t xml:space="preserve"> competitors become larger and larger. This is </w:t>
      </w:r>
      <w:ins w:id="244" w:author="Microsoft Office 用户" w:date="2018-01-29T21:18:00Z">
        <w:r w:rsidR="0033427E">
          <w:rPr>
            <w:rFonts w:ascii="Times New Roman" w:hAnsi="Times New Roman" w:cs="Times New Roman"/>
            <w:sz w:val="20"/>
            <w:szCs w:val="20"/>
          </w:rPr>
          <w:t>due to</w:t>
        </w:r>
      </w:ins>
      <w:del w:id="245" w:author="Microsoft Office 用户" w:date="2018-01-29T21:18:00Z">
        <w:r w:rsidR="008216F2" w:rsidDel="0033427E">
          <w:rPr>
            <w:rFonts w:ascii="Times New Roman" w:hAnsi="Times New Roman" w:cs="Times New Roman"/>
            <w:sz w:val="20"/>
            <w:szCs w:val="20"/>
          </w:rPr>
          <w:delText>because</w:delText>
        </w:r>
      </w:del>
      <w:r w:rsidR="008216F2">
        <w:rPr>
          <w:rFonts w:ascii="Times New Roman" w:hAnsi="Times New Roman" w:cs="Times New Roman"/>
          <w:sz w:val="20"/>
          <w:szCs w:val="20"/>
        </w:rPr>
        <w:t xml:space="preserve"> the</w:t>
      </w:r>
      <w:del w:id="246" w:author="Microsoft Office 用户" w:date="2018-01-29T21:18:00Z">
        <w:r w:rsidR="008216F2" w:rsidDel="0033427E">
          <w:rPr>
            <w:rFonts w:ascii="Times New Roman" w:hAnsi="Times New Roman" w:cs="Times New Roman"/>
            <w:sz w:val="20"/>
            <w:szCs w:val="20"/>
          </w:rPr>
          <w:delText xml:space="preserve"> route of</w:delText>
        </w:r>
      </w:del>
      <w:r w:rsidR="008216F2">
        <w:rPr>
          <w:rFonts w:ascii="Times New Roman" w:hAnsi="Times New Roman" w:cs="Times New Roman"/>
          <w:sz w:val="20"/>
          <w:szCs w:val="20"/>
        </w:rPr>
        <w:t xml:space="preserve"> vehicle</w:t>
      </w:r>
      <w:ins w:id="247" w:author="Microsoft Office 用户" w:date="2018-01-29T21:19:00Z">
        <w:r w:rsidR="0033427E">
          <w:rPr>
            <w:rFonts w:ascii="Times New Roman" w:hAnsi="Times New Roman" w:cs="Times New Roman"/>
            <w:sz w:val="20"/>
            <w:szCs w:val="20"/>
          </w:rPr>
          <w:t xml:space="preserve">’s </w:t>
        </w:r>
      </w:ins>
      <w:del w:id="248" w:author="Microsoft Office 用户" w:date="2018-01-29T21:19:00Z">
        <w:r w:rsidR="008216F2" w:rsidDel="0033427E">
          <w:rPr>
            <w:rFonts w:ascii="Times New Roman" w:hAnsi="Times New Roman" w:cs="Times New Roman"/>
            <w:sz w:val="20"/>
            <w:szCs w:val="20"/>
          </w:rPr>
          <w:delText xml:space="preserve"> is </w:delText>
        </w:r>
      </w:del>
      <w:r w:rsidR="008216F2">
        <w:rPr>
          <w:rFonts w:ascii="Times New Roman" w:hAnsi="Times New Roman" w:cs="Times New Roman"/>
          <w:sz w:val="20"/>
          <w:szCs w:val="20"/>
        </w:rPr>
        <w:t>scheduled cyclically movement</w:t>
      </w:r>
      <w:ins w:id="249" w:author="Microsoft Office 用户" w:date="2018-01-29T21:19:00Z">
        <w:r w:rsidR="0033427E">
          <w:rPr>
            <w:rFonts w:ascii="Times New Roman" w:hAnsi="Times New Roman" w:cs="Times New Roman"/>
            <w:sz w:val="20"/>
            <w:szCs w:val="20"/>
          </w:rPr>
          <w:t>.</w:t>
        </w:r>
      </w:ins>
      <w:del w:id="250" w:author="Microsoft Office 用户" w:date="2018-01-29T21:19:00Z">
        <w:r w:rsidR="008216F2" w:rsidDel="0033427E">
          <w:rPr>
            <w:rFonts w:ascii="Times New Roman" w:hAnsi="Times New Roman" w:cs="Times New Roman"/>
            <w:sz w:val="20"/>
            <w:szCs w:val="20"/>
          </w:rPr>
          <w:delText>,</w:delText>
        </w:r>
      </w:del>
      <w:r w:rsidR="008216F2">
        <w:rPr>
          <w:rFonts w:ascii="Times New Roman" w:hAnsi="Times New Roman" w:cs="Times New Roman"/>
          <w:sz w:val="20"/>
          <w:szCs w:val="20"/>
        </w:rPr>
        <w:t xml:space="preserve"> </w:t>
      </w:r>
      <w:ins w:id="251" w:author="Microsoft Office 用户" w:date="2018-01-29T21:19:00Z">
        <w:r w:rsidR="0033427E">
          <w:rPr>
            <w:rFonts w:ascii="Times New Roman" w:hAnsi="Times New Roman" w:cs="Times New Roman"/>
            <w:sz w:val="20"/>
            <w:szCs w:val="20"/>
          </w:rPr>
          <w:t>T</w:t>
        </w:r>
      </w:ins>
      <w:del w:id="252" w:author="Microsoft Office 用户" w:date="2018-01-29T21:19:00Z">
        <w:r w:rsidR="008216F2" w:rsidDel="0033427E">
          <w:rPr>
            <w:rFonts w:ascii="Times New Roman" w:hAnsi="Times New Roman" w:cs="Times New Roman"/>
            <w:sz w:val="20"/>
            <w:szCs w:val="20"/>
          </w:rPr>
          <w:delText>t</w:delText>
        </w:r>
      </w:del>
      <w:r w:rsidR="008216F2">
        <w:rPr>
          <w:rFonts w:ascii="Times New Roman" w:hAnsi="Times New Roman" w:cs="Times New Roman"/>
          <w:sz w:val="20"/>
          <w:szCs w:val="20"/>
        </w:rPr>
        <w:t>he larger number of period time</w:t>
      </w:r>
      <w:ins w:id="253" w:author="Microsoft Office 用户" w:date="2018-01-29T21:19:00Z">
        <w:r w:rsidR="0033427E">
          <w:rPr>
            <w:rFonts w:ascii="Times New Roman" w:hAnsi="Times New Roman" w:cs="Times New Roman"/>
            <w:sz w:val="20"/>
            <w:szCs w:val="20"/>
          </w:rPr>
          <w:t xml:space="preserve"> is set</w:t>
        </w:r>
      </w:ins>
      <w:r w:rsidR="008216F2">
        <w:rPr>
          <w:rFonts w:ascii="Times New Roman" w:hAnsi="Times New Roman" w:cs="Times New Roman"/>
          <w:sz w:val="20"/>
          <w:szCs w:val="20"/>
        </w:rPr>
        <w:t xml:space="preserve">, </w:t>
      </w:r>
      <w:ins w:id="254" w:author="Microsoft Office 用户" w:date="2018-01-29T21:20:00Z">
        <w:r w:rsidR="0033427E">
          <w:rPr>
            <w:rFonts w:ascii="Times New Roman" w:hAnsi="Times New Roman" w:cs="Times New Roman"/>
            <w:sz w:val="20"/>
            <w:szCs w:val="20"/>
          </w:rPr>
          <w:t xml:space="preserve">the more covered times in </w:t>
        </w:r>
      </w:ins>
      <w:r w:rsidR="008216F2">
        <w:rPr>
          <w:rFonts w:ascii="Times New Roman" w:hAnsi="Times New Roman" w:cs="Times New Roman"/>
          <w:sz w:val="20"/>
          <w:szCs w:val="20"/>
        </w:rPr>
        <w:t xml:space="preserve">one segment </w:t>
      </w:r>
      <w:r w:rsidR="000A50F5">
        <w:rPr>
          <w:rFonts w:ascii="Times New Roman" w:hAnsi="Times New Roman" w:cs="Times New Roman"/>
          <w:sz w:val="20"/>
          <w:szCs w:val="20"/>
        </w:rPr>
        <w:t>may</w:t>
      </w:r>
      <w:del w:id="255" w:author="Microsoft Office 用户" w:date="2018-01-29T21:20:00Z">
        <w:r w:rsidR="000A50F5" w:rsidDel="0033427E">
          <w:rPr>
            <w:rFonts w:ascii="Times New Roman" w:hAnsi="Times New Roman" w:cs="Times New Roman"/>
            <w:sz w:val="20"/>
            <w:szCs w:val="20"/>
          </w:rPr>
          <w:delText xml:space="preserve"> be covered many time</w:delText>
        </w:r>
      </w:del>
      <w:r w:rsidR="008216F2">
        <w:rPr>
          <w:rFonts w:ascii="Times New Roman" w:hAnsi="Times New Roman" w:cs="Times New Roman"/>
          <w:sz w:val="20"/>
          <w:szCs w:val="20"/>
        </w:rPr>
        <w:t xml:space="preserve"> </w:t>
      </w:r>
      <w:r w:rsidR="000A50F5">
        <w:rPr>
          <w:rFonts w:ascii="Times New Roman" w:hAnsi="Times New Roman" w:cs="Times New Roman"/>
          <w:sz w:val="20"/>
          <w:szCs w:val="20"/>
        </w:rPr>
        <w:t xml:space="preserve">as Fig.2 depicted. Additionally, the performance gap between </w:t>
      </w:r>
      <w:r w:rsidR="00424A89">
        <w:rPr>
          <w:rFonts w:ascii="Times New Roman" w:hAnsi="Times New Roman" w:cs="Times New Roman"/>
          <w:sz w:val="20"/>
          <w:szCs w:val="20"/>
        </w:rPr>
        <w:t xml:space="preserve">ECQA and EA stayed nearly constant as </w:t>
      </w:r>
      <m:oMath>
        <m:r>
          <w:rPr>
            <w:rFonts w:ascii="Cambria Math" w:hAnsi="Cambria Math" w:cs="Times New Roman"/>
            <w:sz w:val="20"/>
            <w:szCs w:val="20"/>
          </w:rPr>
          <m:t>m</m:t>
        </m:r>
      </m:oMath>
      <w:r w:rsidR="00424A89">
        <w:rPr>
          <w:rFonts w:ascii="Times New Roman" w:hAnsi="Times New Roman" w:cs="Times New Roman"/>
          <w:sz w:val="20"/>
          <w:szCs w:val="20"/>
        </w:rPr>
        <w:t xml:space="preserve"> and the performance guarantee is greater than 0.9 </w:t>
      </w:r>
      <w:r w:rsidR="00271377">
        <w:rPr>
          <w:rFonts w:ascii="Times New Roman" w:hAnsi="Times New Roman" w:cs="Times New Roman"/>
          <w:sz w:val="20"/>
          <w:szCs w:val="20"/>
        </w:rPr>
        <w:t xml:space="preserve">consistently </w:t>
      </w:r>
      <w:r w:rsidR="00424A89">
        <w:rPr>
          <w:rFonts w:ascii="Times New Roman" w:hAnsi="Times New Roman" w:cs="Times New Roman"/>
          <w:sz w:val="20"/>
          <w:szCs w:val="20"/>
        </w:rPr>
        <w:t>as Fig.4 (d) shown</w:t>
      </w:r>
      <w:r w:rsidR="00271377">
        <w:rPr>
          <w:rFonts w:ascii="Times New Roman" w:hAnsi="Times New Roman" w:cs="Times New Roman"/>
          <w:sz w:val="20"/>
          <w:szCs w:val="20"/>
        </w:rPr>
        <w:t xml:space="preserve">. </w:t>
      </w:r>
      <w:r w:rsidR="002C1968">
        <w:rPr>
          <w:rFonts w:ascii="Times New Roman" w:hAnsi="Times New Roman" w:cs="Times New Roman"/>
          <w:sz w:val="20"/>
          <w:szCs w:val="20"/>
        </w:rPr>
        <w:t>In Fig</w:t>
      </w:r>
      <w:del w:id="256" w:author="Microsoft Office 用户" w:date="2018-01-29T21:20:00Z">
        <w:r w:rsidR="002C1968" w:rsidDel="0033427E">
          <w:rPr>
            <w:rFonts w:ascii="Times New Roman" w:hAnsi="Times New Roman" w:cs="Times New Roman"/>
            <w:sz w:val="20"/>
            <w:szCs w:val="20"/>
          </w:rPr>
          <w:delText>s</w:delText>
        </w:r>
      </w:del>
      <w:r w:rsidR="002C1968">
        <w:rPr>
          <w:rFonts w:ascii="Times New Roman" w:hAnsi="Times New Roman" w:cs="Times New Roman"/>
          <w:sz w:val="20"/>
          <w:szCs w:val="20"/>
        </w:rPr>
        <w:t>.4 (</w:t>
      </w:r>
      <w:r w:rsidR="00E94396">
        <w:rPr>
          <w:rFonts w:ascii="Times New Roman" w:hAnsi="Times New Roman" w:cs="Times New Roman"/>
          <w:sz w:val="20"/>
          <w:szCs w:val="20"/>
        </w:rPr>
        <w:t>e</w:t>
      </w:r>
      <w:r w:rsidR="002C1968">
        <w:rPr>
          <w:rFonts w:ascii="Times New Roman" w:hAnsi="Times New Roman" w:cs="Times New Roman"/>
          <w:sz w:val="20"/>
          <w:szCs w:val="20"/>
        </w:rPr>
        <w:t>)</w:t>
      </w:r>
      <w:r w:rsidR="00E25983">
        <w:rPr>
          <w:rFonts w:ascii="Times New Roman" w:hAnsi="Times New Roman" w:cs="Times New Roman"/>
          <w:sz w:val="20"/>
          <w:szCs w:val="20"/>
        </w:rPr>
        <w:t xml:space="preserve"> </w:t>
      </w:r>
      <w:ins w:id="257" w:author="Microsoft Office 用户" w:date="2018-01-29T21:20:00Z">
        <w:r w:rsidR="0033427E">
          <w:rPr>
            <w:rFonts w:ascii="Times New Roman" w:hAnsi="Times New Roman" w:cs="Times New Roman"/>
            <w:sz w:val="20"/>
            <w:szCs w:val="20"/>
          </w:rPr>
          <w:t>and</w:t>
        </w:r>
      </w:ins>
      <w:del w:id="258" w:author="Microsoft Office 用户" w:date="2018-01-29T21:20:00Z">
        <w:r w:rsidR="00E25983" w:rsidDel="0033427E">
          <w:rPr>
            <w:rFonts w:ascii="Times New Roman" w:hAnsi="Times New Roman" w:cs="Times New Roman"/>
            <w:sz w:val="20"/>
            <w:szCs w:val="20"/>
          </w:rPr>
          <w:delText>to</w:delText>
        </w:r>
      </w:del>
      <w:r w:rsidR="00E25983">
        <w:rPr>
          <w:rFonts w:ascii="Times New Roman" w:hAnsi="Times New Roman" w:cs="Times New Roman"/>
          <w:sz w:val="20"/>
          <w:szCs w:val="20"/>
        </w:rPr>
        <w:t xml:space="preserve"> (f)</w:t>
      </w:r>
      <w:r w:rsidR="00E53E11">
        <w:rPr>
          <w:rFonts w:ascii="Times New Roman" w:hAnsi="Times New Roman" w:cs="Times New Roman"/>
          <w:sz w:val="20"/>
          <w:szCs w:val="20"/>
        </w:rPr>
        <w:t xml:space="preserve">, we study the important parameter </w:t>
      </w:r>
      <m:oMath>
        <m:r>
          <w:rPr>
            <w:rFonts w:ascii="Cambria Math" w:hAnsi="Cambria Math" w:cs="Times New Roman"/>
            <w:sz w:val="20"/>
            <w:szCs w:val="20"/>
          </w:rPr>
          <m:t>q</m:t>
        </m:r>
      </m:oMath>
      <w:r w:rsidR="00E53E11">
        <w:rPr>
          <w:rFonts w:ascii="Times New Roman" w:hAnsi="Times New Roman" w:cs="Times New Roman"/>
          <w:sz w:val="20"/>
          <w:szCs w:val="20"/>
        </w:rPr>
        <w:t xml:space="preserve"> influence on performance of ECQA, the </w:t>
      </w:r>
      <m:oMath>
        <m:r>
          <w:rPr>
            <w:rFonts w:ascii="Cambria Math" w:hAnsi="Cambria Math" w:cs="Times New Roman"/>
            <w:sz w:val="20"/>
            <w:szCs w:val="20"/>
          </w:rPr>
          <m:t>q</m:t>
        </m:r>
      </m:oMath>
      <w:r w:rsidR="00E53E11">
        <w:rPr>
          <w:rFonts w:ascii="Times New Roman" w:hAnsi="Times New Roman" w:cs="Times New Roman"/>
          <w:sz w:val="20"/>
          <w:szCs w:val="20"/>
        </w:rPr>
        <w:t xml:space="preserve"> is varied from 4 to 10</w:t>
      </w:r>
      <w:r w:rsidR="00E94396">
        <w:rPr>
          <w:rFonts w:ascii="Times New Roman" w:hAnsi="Times New Roman" w:cs="Times New Roman"/>
          <w:sz w:val="20"/>
          <w:szCs w:val="20"/>
        </w:rPr>
        <w:t xml:space="preserve">. It is easy to see that, when total sensing reward </w:t>
      </w:r>
      <w:r w:rsidR="00E94396">
        <w:rPr>
          <w:rFonts w:ascii="Times New Roman" w:hAnsi="Times New Roman" w:cs="Times New Roman" w:hint="eastAsia"/>
          <w:sz w:val="20"/>
          <w:szCs w:val="20"/>
        </w:rPr>
        <w:t xml:space="preserve">is less than </w:t>
      </w:r>
      <w:r w:rsidR="00E94396">
        <w:rPr>
          <w:rFonts w:ascii="Times New Roman" w:hAnsi="Times New Roman" w:cs="Times New Roman"/>
          <w:sz w:val="20"/>
          <w:szCs w:val="20"/>
        </w:rPr>
        <w:t xml:space="preserve">7, the STC increase with </w:t>
      </w:r>
      <m:oMath>
        <m:r>
          <w:rPr>
            <w:rFonts w:ascii="Cambria Math" w:hAnsi="Cambria Math" w:cs="Times New Roman"/>
            <w:sz w:val="20"/>
            <w:szCs w:val="20"/>
          </w:rPr>
          <m:t>q</m:t>
        </m:r>
      </m:oMath>
      <w:r w:rsidR="00E94396">
        <w:rPr>
          <w:rFonts w:ascii="Times New Roman" w:hAnsi="Times New Roman" w:cs="Times New Roman"/>
          <w:sz w:val="20"/>
          <w:szCs w:val="20"/>
        </w:rPr>
        <w:t xml:space="preserve">, otherwise </w:t>
      </w:r>
      <w:r w:rsidR="0023499A">
        <w:rPr>
          <w:rFonts w:ascii="Times New Roman" w:hAnsi="Times New Roman" w:cs="Times New Roman"/>
          <w:sz w:val="20"/>
          <w:szCs w:val="20"/>
        </w:rPr>
        <w:t xml:space="preserve">is </w:t>
      </w:r>
      <w:commentRangeStart w:id="259"/>
      <w:r w:rsidR="0023499A">
        <w:rPr>
          <w:rFonts w:ascii="Times New Roman" w:hAnsi="Times New Roman" w:cs="Times New Roman"/>
          <w:sz w:val="20"/>
          <w:szCs w:val="20"/>
        </w:rPr>
        <w:t>even nearly</w:t>
      </w:r>
      <w:commentRangeEnd w:id="259"/>
      <w:r w:rsidR="0033427E">
        <w:rPr>
          <w:rStyle w:val="a6"/>
        </w:rPr>
        <w:commentReference w:id="259"/>
      </w:r>
      <w:r w:rsidR="0023499A">
        <w:rPr>
          <w:rFonts w:ascii="Times New Roman" w:hAnsi="Times New Roman" w:cs="Times New Roman"/>
          <w:sz w:val="20"/>
          <w:szCs w:val="20"/>
        </w:rPr>
        <w:t xml:space="preserve">. This result can be understood since the total sensing reward is insufficient, the </w:t>
      </w:r>
      <m:oMath>
        <m:r>
          <w:rPr>
            <w:rFonts w:ascii="Cambria Math" w:hAnsi="Cambria Math" w:cs="Times New Roman"/>
            <w:sz w:val="20"/>
            <w:szCs w:val="20"/>
          </w:rPr>
          <m:t>q</m:t>
        </m:r>
      </m:oMath>
      <w:r w:rsidR="0023499A">
        <w:rPr>
          <w:rFonts w:ascii="Times New Roman" w:hAnsi="Times New Roman" w:cs="Times New Roman" w:hint="eastAsia"/>
          <w:sz w:val="20"/>
          <w:szCs w:val="20"/>
        </w:rPr>
        <w:t xml:space="preserve"> is larger, </w:t>
      </w:r>
      <w:r w:rsidR="0023499A">
        <w:rPr>
          <w:rFonts w:ascii="Times New Roman" w:hAnsi="Times New Roman" w:cs="Times New Roman"/>
          <w:sz w:val="20"/>
          <w:szCs w:val="20"/>
        </w:rPr>
        <w:t xml:space="preserve">ECQA primarily searches </w:t>
      </w:r>
      <w:r w:rsidR="004B4EA3">
        <w:rPr>
          <w:rFonts w:ascii="Times New Roman" w:hAnsi="Times New Roman" w:cs="Times New Roman"/>
          <w:sz w:val="20"/>
          <w:szCs w:val="20"/>
        </w:rPr>
        <w:t xml:space="preserve">a larger domain </w:t>
      </w:r>
      <w:r w:rsidR="0023499A">
        <w:rPr>
          <w:rFonts w:ascii="Times New Roman" w:hAnsi="Times New Roman" w:cs="Times New Roman"/>
          <w:sz w:val="20"/>
          <w:szCs w:val="20"/>
        </w:rPr>
        <w:t>for optimal solution</w:t>
      </w:r>
      <w:r w:rsidR="004B4EA3">
        <w:rPr>
          <w:rFonts w:ascii="Times New Roman" w:hAnsi="Times New Roman" w:cs="Times New Roman"/>
          <w:sz w:val="20"/>
          <w:szCs w:val="20"/>
        </w:rPr>
        <w:t>, but it takes longer execution time actually.</w:t>
      </w:r>
      <w:r w:rsidR="00E00E4C">
        <w:rPr>
          <w:rFonts w:ascii="Times New Roman" w:hAnsi="Times New Roman" w:cs="Times New Roman"/>
          <w:sz w:val="20"/>
          <w:szCs w:val="20"/>
        </w:rPr>
        <w:t xml:space="preserve"> In contract, </w:t>
      </w:r>
      <m:oMath>
        <m:r>
          <w:rPr>
            <w:rFonts w:ascii="Cambria Math" w:hAnsi="Cambria Math" w:cs="Times New Roman"/>
            <w:sz w:val="20"/>
            <w:szCs w:val="20"/>
          </w:rPr>
          <m:t>q</m:t>
        </m:r>
      </m:oMath>
      <w:r w:rsidR="00E00E4C">
        <w:rPr>
          <w:rFonts w:ascii="Times New Roman" w:hAnsi="Times New Roman" w:cs="Times New Roman" w:hint="eastAsia"/>
          <w:sz w:val="20"/>
          <w:szCs w:val="20"/>
        </w:rPr>
        <w:t xml:space="preserve"> ha</w:t>
      </w:r>
      <w:r w:rsidR="00E00E4C">
        <w:rPr>
          <w:rFonts w:ascii="Times New Roman" w:hAnsi="Times New Roman" w:cs="Times New Roman"/>
          <w:sz w:val="20"/>
          <w:szCs w:val="20"/>
        </w:rPr>
        <w:t xml:space="preserve">s </w:t>
      </w:r>
      <w:r w:rsidR="00E00E4C">
        <w:rPr>
          <w:rFonts w:ascii="Times New Roman" w:hAnsi="Times New Roman" w:cs="Times New Roman" w:hint="eastAsia"/>
          <w:sz w:val="20"/>
          <w:szCs w:val="20"/>
        </w:rPr>
        <w:t xml:space="preserve">slightly impact on STC, which suggests that we can </w:t>
      </w:r>
      <w:del w:id="260" w:author="Microsoft Office 用户" w:date="2018-01-29T21:22:00Z">
        <w:r w:rsidR="00E00E4C" w:rsidDel="0033427E">
          <w:rPr>
            <w:rFonts w:ascii="Times New Roman" w:hAnsi="Times New Roman" w:cs="Times New Roman" w:hint="eastAsia"/>
            <w:sz w:val="20"/>
            <w:szCs w:val="20"/>
          </w:rPr>
          <w:delText>produce</w:delText>
        </w:r>
      </w:del>
      <w:ins w:id="261" w:author="Microsoft Office 用户" w:date="2018-01-29T21:22:00Z">
        <w:r w:rsidR="0033427E">
          <w:rPr>
            <w:rFonts w:ascii="Times New Roman" w:hAnsi="Times New Roman" w:cs="Times New Roman"/>
            <w:sz w:val="20"/>
            <w:szCs w:val="20"/>
          </w:rPr>
          <w:t>get</w:t>
        </w:r>
      </w:ins>
      <w:r w:rsidR="00E00E4C">
        <w:rPr>
          <w:rFonts w:ascii="Times New Roman" w:hAnsi="Times New Roman" w:cs="Times New Roman" w:hint="eastAsia"/>
          <w:sz w:val="20"/>
          <w:szCs w:val="20"/>
        </w:rPr>
        <w:t xml:space="preserve"> a good performance </w:t>
      </w:r>
      <w:r w:rsidR="00A8066C">
        <w:rPr>
          <w:rFonts w:ascii="Times New Roman" w:hAnsi="Times New Roman" w:cs="Times New Roman"/>
          <w:sz w:val="20"/>
          <w:szCs w:val="20"/>
        </w:rPr>
        <w:t xml:space="preserve">even </w:t>
      </w:r>
      <w:r w:rsidR="00E00E4C">
        <w:rPr>
          <w:rFonts w:ascii="Times New Roman" w:hAnsi="Times New Roman" w:cs="Times New Roman" w:hint="eastAsia"/>
          <w:sz w:val="20"/>
          <w:szCs w:val="20"/>
        </w:rPr>
        <w:t xml:space="preserve">with a small </w:t>
      </w:r>
      <m:oMath>
        <m:r>
          <w:rPr>
            <w:rFonts w:ascii="Cambria Math" w:hAnsi="Cambria Math" w:cs="Times New Roman"/>
            <w:sz w:val="20"/>
            <w:szCs w:val="20"/>
          </w:rPr>
          <m:t>q</m:t>
        </m:r>
      </m:oMath>
      <w:r w:rsidR="00E00E4C">
        <w:rPr>
          <w:rFonts w:ascii="Times New Roman" w:hAnsi="Times New Roman" w:cs="Times New Roman"/>
          <w:sz w:val="20"/>
          <w:szCs w:val="20"/>
        </w:rPr>
        <w:t xml:space="preserve"> and spend less </w:t>
      </w:r>
      <w:del w:id="262" w:author="Microsoft Office 用户" w:date="2018-01-29T21:22:00Z">
        <w:r w:rsidR="00E00E4C" w:rsidDel="0033427E">
          <w:rPr>
            <w:rFonts w:ascii="Times New Roman" w:hAnsi="Times New Roman" w:cs="Times New Roman"/>
            <w:sz w:val="20"/>
            <w:szCs w:val="20"/>
          </w:rPr>
          <w:delText xml:space="preserve">execution </w:delText>
        </w:r>
      </w:del>
      <w:ins w:id="263" w:author="Microsoft Office 用户" w:date="2018-01-29T21:22:00Z">
        <w:r w:rsidR="0033427E">
          <w:rPr>
            <w:rFonts w:ascii="Times New Roman" w:hAnsi="Times New Roman" w:cs="Times New Roman"/>
            <w:sz w:val="20"/>
            <w:szCs w:val="20"/>
          </w:rPr>
          <w:t xml:space="preserve">running </w:t>
        </w:r>
      </w:ins>
      <w:r w:rsidR="00E00E4C">
        <w:rPr>
          <w:rFonts w:ascii="Times New Roman" w:hAnsi="Times New Roman" w:cs="Times New Roman"/>
          <w:sz w:val="20"/>
          <w:szCs w:val="20"/>
        </w:rPr>
        <w:t xml:space="preserve">time simultaneously. </w:t>
      </w:r>
    </w:p>
    <w:p w14:paraId="0138BB1B" w14:textId="77777777" w:rsidR="00271377" w:rsidRPr="00271377" w:rsidRDefault="00271377" w:rsidP="00271377">
      <w:pPr>
        <w:ind w:firstLineChars="200" w:firstLine="402"/>
        <w:jc w:val="center"/>
        <w:rPr>
          <w:rFonts w:ascii="Times New Roman" w:hAnsi="Times New Roman" w:cs="Times New Roman"/>
          <w:b/>
          <w:sz w:val="20"/>
          <w:szCs w:val="20"/>
        </w:rPr>
      </w:pPr>
      <w:r w:rsidRPr="00271377">
        <w:rPr>
          <w:rFonts w:ascii="Times New Roman" w:hAnsi="Times New Roman" w:cs="Times New Roman"/>
          <w:b/>
          <w:sz w:val="20"/>
          <w:szCs w:val="20"/>
        </w:rPr>
        <w:lastRenderedPageBreak/>
        <w:t>CONCLUTION</w:t>
      </w:r>
    </w:p>
    <w:p w14:paraId="786EA8E3" w14:textId="77777777" w:rsidR="004913B3" w:rsidRPr="00B30B08" w:rsidRDefault="00806270" w:rsidP="006A77C4">
      <w:pPr>
        <w:ind w:firstLineChars="200" w:firstLine="400"/>
        <w:rPr>
          <w:rFonts w:ascii="Times New Roman" w:hAnsi="Times New Roman" w:cs="Times New Roman"/>
          <w:sz w:val="20"/>
          <w:szCs w:val="20"/>
        </w:rPr>
      </w:pPr>
      <w:r>
        <w:rPr>
          <w:rFonts w:ascii="Times New Roman" w:hAnsi="Times New Roman" w:cs="Times New Roman" w:hint="eastAsia"/>
          <w:sz w:val="20"/>
          <w:szCs w:val="20"/>
        </w:rPr>
        <w:t xml:space="preserve">In this paper, we introduce mobile crowd-sensing into </w:t>
      </w:r>
      <w:r>
        <w:rPr>
          <w:rFonts w:ascii="Times New Roman" w:hAnsi="Times New Roman" w:cs="Times New Roman"/>
          <w:sz w:val="20"/>
          <w:szCs w:val="20"/>
        </w:rPr>
        <w:t xml:space="preserve">vehicular network to produce a vehicle-based crowd sensing network. Due to the quality of crowd-sensing </w:t>
      </w:r>
      <w:r w:rsidR="000A5707">
        <w:rPr>
          <w:rFonts w:ascii="Times New Roman" w:hAnsi="Times New Roman" w:cs="Times New Roman"/>
          <w:sz w:val="20"/>
          <w:szCs w:val="20"/>
        </w:rPr>
        <w:t xml:space="preserve">is extraordinarily sensitive to the location of participants, so we take full advantage of predictable mobility pattern of public transport buses </w:t>
      </w:r>
      <w:del w:id="264" w:author="Microsoft Office 用户" w:date="2018-01-29T21:23:00Z">
        <w:r w:rsidR="000A5707" w:rsidDel="0033427E">
          <w:rPr>
            <w:rFonts w:ascii="Times New Roman" w:hAnsi="Times New Roman" w:cs="Times New Roman"/>
            <w:sz w:val="20"/>
            <w:szCs w:val="20"/>
          </w:rPr>
          <w:delText xml:space="preserve">which </w:delText>
        </w:r>
      </w:del>
      <w:ins w:id="265" w:author="Microsoft Office 用户" w:date="2018-01-29T21:23:00Z">
        <w:r w:rsidR="0033427E">
          <w:rPr>
            <w:rFonts w:ascii="Times New Roman" w:hAnsi="Times New Roman" w:cs="Times New Roman"/>
            <w:sz w:val="20"/>
            <w:szCs w:val="20"/>
          </w:rPr>
          <w:t xml:space="preserve">whose </w:t>
        </w:r>
      </w:ins>
      <w:r w:rsidR="000A5707">
        <w:rPr>
          <w:rFonts w:ascii="Times New Roman" w:hAnsi="Times New Roman" w:cs="Times New Roman"/>
          <w:sz w:val="20"/>
          <w:szCs w:val="20"/>
        </w:rPr>
        <w:t xml:space="preserve">traveling route is scheduled. </w:t>
      </w:r>
      <w:r w:rsidR="00C12812">
        <w:rPr>
          <w:rFonts w:ascii="Times New Roman" w:hAnsi="Times New Roman" w:cs="Times New Roman"/>
          <w:sz w:val="20"/>
          <w:szCs w:val="20"/>
        </w:rPr>
        <w:t>In this scenario, we need to address a crucial problem of the selection of vehicle</w:t>
      </w:r>
      <w:r w:rsidR="00FC2039">
        <w:rPr>
          <w:rFonts w:ascii="Times New Roman" w:hAnsi="Times New Roman" w:cs="Times New Roman"/>
          <w:sz w:val="20"/>
          <w:szCs w:val="20"/>
        </w:rPr>
        <w:t xml:space="preserve"> to participate in urban sensing</w:t>
      </w:r>
      <w:r w:rsidR="00C12812">
        <w:rPr>
          <w:rFonts w:ascii="Times New Roman" w:hAnsi="Times New Roman" w:cs="Times New Roman"/>
          <w:sz w:val="20"/>
          <w:szCs w:val="20"/>
        </w:rPr>
        <w:t xml:space="preserve"> for </w:t>
      </w:r>
      <w:r w:rsidR="00FC2039">
        <w:rPr>
          <w:rFonts w:ascii="Times New Roman" w:hAnsi="Times New Roman" w:cs="Times New Roman"/>
          <w:sz w:val="20"/>
          <w:szCs w:val="20"/>
        </w:rPr>
        <w:t>maximi</w:t>
      </w:r>
      <w:r w:rsidR="00C12812">
        <w:rPr>
          <w:rFonts w:ascii="Times New Roman" w:hAnsi="Times New Roman" w:cs="Times New Roman"/>
          <w:sz w:val="20"/>
          <w:szCs w:val="20"/>
        </w:rPr>
        <w:t>zing spatiotemporal coverage</w:t>
      </w:r>
      <w:r w:rsidR="00FC2039">
        <w:rPr>
          <w:rFonts w:ascii="Times New Roman" w:hAnsi="Times New Roman" w:cs="Times New Roman"/>
          <w:sz w:val="20"/>
          <w:szCs w:val="20"/>
        </w:rPr>
        <w:t>. We have prove</w:t>
      </w:r>
      <w:ins w:id="266" w:author="Microsoft Office 用户" w:date="2018-01-29T21:23:00Z">
        <w:r w:rsidR="0033427E">
          <w:rPr>
            <w:rFonts w:ascii="Times New Roman" w:hAnsi="Times New Roman" w:cs="Times New Roman"/>
            <w:sz w:val="20"/>
            <w:szCs w:val="20"/>
          </w:rPr>
          <w:t>d</w:t>
        </w:r>
      </w:ins>
      <w:del w:id="267" w:author="Microsoft Office 用户" w:date="2018-01-29T21:23:00Z">
        <w:r w:rsidR="00FC2039" w:rsidDel="0033427E">
          <w:rPr>
            <w:rFonts w:ascii="Times New Roman" w:hAnsi="Times New Roman" w:cs="Times New Roman"/>
            <w:sz w:val="20"/>
            <w:szCs w:val="20"/>
          </w:rPr>
          <w:delText>n</w:delText>
        </w:r>
      </w:del>
      <w:r w:rsidR="00FC2039">
        <w:rPr>
          <w:rFonts w:ascii="Times New Roman" w:hAnsi="Times New Roman" w:cs="Times New Roman"/>
          <w:sz w:val="20"/>
          <w:szCs w:val="20"/>
        </w:rPr>
        <w:t xml:space="preserve"> that the problem of selecting vehicles under a given constraint sensing reward for maximizing spatiotemporal coverage is NP-hard. </w:t>
      </w:r>
      <w:r w:rsidR="0076739B">
        <w:rPr>
          <w:rFonts w:ascii="Times New Roman" w:hAnsi="Times New Roman" w:cs="Times New Roman"/>
          <w:sz w:val="20"/>
          <w:szCs w:val="20"/>
        </w:rPr>
        <w:t>Then w</w:t>
      </w:r>
      <w:r w:rsidR="00457811">
        <w:rPr>
          <w:rFonts w:ascii="Times New Roman" w:hAnsi="Times New Roman" w:cs="Times New Roman"/>
          <w:sz w:val="20"/>
          <w:szCs w:val="20"/>
        </w:rPr>
        <w:t xml:space="preserve">e </w:t>
      </w:r>
      <w:del w:id="268" w:author="Microsoft Office 用户" w:date="2018-01-29T21:23:00Z">
        <w:r w:rsidR="00457811" w:rsidDel="0033427E">
          <w:rPr>
            <w:rFonts w:ascii="Times New Roman" w:hAnsi="Times New Roman" w:cs="Times New Roman"/>
            <w:sz w:val="20"/>
            <w:szCs w:val="20"/>
          </w:rPr>
          <w:delText xml:space="preserve">present </w:delText>
        </w:r>
      </w:del>
      <w:ins w:id="269" w:author="Microsoft Office 用户" w:date="2018-01-29T21:23:00Z">
        <w:r w:rsidR="0033427E">
          <w:rPr>
            <w:rFonts w:ascii="Times New Roman" w:hAnsi="Times New Roman" w:cs="Times New Roman"/>
            <w:sz w:val="20"/>
            <w:szCs w:val="20"/>
          </w:rPr>
          <w:t xml:space="preserve">propose </w:t>
        </w:r>
      </w:ins>
      <w:r w:rsidR="00457811">
        <w:rPr>
          <w:rFonts w:ascii="Times New Roman" w:hAnsi="Times New Roman" w:cs="Times New Roman"/>
          <w:sz w:val="20"/>
          <w:szCs w:val="20"/>
        </w:rPr>
        <w:t>the ECQA which aims to select an optimal vehicles collection for maximizing the spati</w:t>
      </w:r>
      <w:ins w:id="270" w:author="Microsoft Office 用户" w:date="2018-01-29T21:23:00Z">
        <w:r w:rsidR="0033427E">
          <w:rPr>
            <w:rFonts w:ascii="Times New Roman" w:hAnsi="Times New Roman" w:cs="Times New Roman"/>
            <w:sz w:val="20"/>
            <w:szCs w:val="20"/>
          </w:rPr>
          <w:t>al</w:t>
        </w:r>
      </w:ins>
      <w:del w:id="271" w:author="Microsoft Office 用户" w:date="2018-01-29T21:23:00Z">
        <w:r w:rsidR="00457811" w:rsidDel="0033427E">
          <w:rPr>
            <w:rFonts w:ascii="Times New Roman" w:hAnsi="Times New Roman" w:cs="Times New Roman"/>
            <w:sz w:val="20"/>
            <w:szCs w:val="20"/>
          </w:rPr>
          <w:delText>o</w:delText>
        </w:r>
      </w:del>
      <w:ins w:id="272" w:author="Microsoft Office 用户" w:date="2018-01-29T21:23:00Z">
        <w:r w:rsidR="0033427E">
          <w:rPr>
            <w:rFonts w:ascii="Times New Roman" w:hAnsi="Times New Roman" w:cs="Times New Roman"/>
            <w:sz w:val="20"/>
            <w:szCs w:val="20"/>
          </w:rPr>
          <w:t>-</w:t>
        </w:r>
      </w:ins>
      <w:r w:rsidR="00457811">
        <w:rPr>
          <w:rFonts w:ascii="Times New Roman" w:hAnsi="Times New Roman" w:cs="Times New Roman"/>
          <w:sz w:val="20"/>
          <w:szCs w:val="20"/>
        </w:rPr>
        <w:t>temporal coverage by taking the current and future positions into account of each vehicle.</w:t>
      </w:r>
      <w:r w:rsidR="00B30B08">
        <w:rPr>
          <w:rFonts w:ascii="Times New Roman" w:hAnsi="Times New Roman" w:cs="Times New Roman"/>
          <w:sz w:val="20"/>
          <w:szCs w:val="20"/>
        </w:rPr>
        <w:t xml:space="preserve"> Moreover, th</w:t>
      </w:r>
      <w:ins w:id="273" w:author="Microsoft Office 用户" w:date="2018-01-29T21:24:00Z">
        <w:r w:rsidR="0033427E">
          <w:rPr>
            <w:rFonts w:ascii="Times New Roman" w:hAnsi="Times New Roman" w:cs="Times New Roman"/>
            <w:sz w:val="20"/>
            <w:szCs w:val="20"/>
          </w:rPr>
          <w:t>r</w:t>
        </w:r>
      </w:ins>
      <w:r w:rsidR="00B30B08">
        <w:rPr>
          <w:rFonts w:ascii="Times New Roman" w:hAnsi="Times New Roman" w:cs="Times New Roman"/>
          <w:sz w:val="20"/>
          <w:szCs w:val="20"/>
        </w:rPr>
        <w:t xml:space="preserve">ough the theoretical analysis and a series of simulation on real T-Drive trajectory dataset, </w:t>
      </w:r>
      <w:ins w:id="274" w:author="Microsoft Office 用户" w:date="2018-01-29T21:24:00Z">
        <w:r w:rsidR="0033427E">
          <w:rPr>
            <w:rFonts w:ascii="Times New Roman" w:hAnsi="Times New Roman" w:cs="Times New Roman"/>
            <w:sz w:val="20"/>
            <w:szCs w:val="20"/>
          </w:rPr>
          <w:t xml:space="preserve">it is demonstrated </w:t>
        </w:r>
      </w:ins>
      <w:del w:id="275" w:author="Microsoft Office 用户" w:date="2018-01-29T21:24:00Z">
        <w:r w:rsidR="00B30B08" w:rsidDel="0033427E">
          <w:rPr>
            <w:rFonts w:ascii="Times New Roman" w:hAnsi="Times New Roman" w:cs="Times New Roman"/>
            <w:sz w:val="20"/>
            <w:szCs w:val="20"/>
          </w:rPr>
          <w:delText xml:space="preserve">we prove </w:delText>
        </w:r>
      </w:del>
      <w:r w:rsidR="00B30B08">
        <w:rPr>
          <w:rFonts w:ascii="Times New Roman" w:hAnsi="Times New Roman" w:cs="Times New Roman"/>
          <w:sz w:val="20"/>
          <w:szCs w:val="20"/>
        </w:rPr>
        <w:t xml:space="preserve">that the ECQA can achieve a performance guarantee is still greater than </w:t>
      </w:r>
      <m:oMath>
        <m:r>
          <w:rPr>
            <w:rFonts w:ascii="Cambria Math" w:hAnsi="Cambria Math" w:cs="Times New Roman"/>
            <w:sz w:val="20"/>
            <w:szCs w:val="20"/>
          </w:rPr>
          <m:t>1-1/e</m:t>
        </m:r>
      </m:oMath>
      <w:r w:rsidR="00B30B08">
        <w:rPr>
          <w:rFonts w:ascii="Times New Roman" w:hAnsi="Times New Roman" w:cs="Times New Roman"/>
          <w:sz w:val="20"/>
          <w:szCs w:val="20"/>
        </w:rPr>
        <w:t xml:space="preserve"> of optimum and </w:t>
      </w:r>
      <w:r w:rsidR="0076739B">
        <w:rPr>
          <w:rFonts w:ascii="Times New Roman" w:hAnsi="Times New Roman" w:cs="Times New Roman"/>
          <w:sz w:val="20"/>
          <w:szCs w:val="20"/>
        </w:rPr>
        <w:t>obtain better performance than alternative algorithm.</w:t>
      </w:r>
    </w:p>
    <w:p w14:paraId="48520181" w14:textId="77777777" w:rsidR="004913B3" w:rsidRDefault="004913B3" w:rsidP="006A77C4">
      <w:pPr>
        <w:ind w:firstLineChars="200" w:firstLine="400"/>
        <w:rPr>
          <w:rFonts w:ascii="Times New Roman" w:hAnsi="Times New Roman" w:cs="Times New Roman"/>
          <w:sz w:val="20"/>
          <w:szCs w:val="20"/>
        </w:rPr>
      </w:pPr>
    </w:p>
    <w:p w14:paraId="0D108C9B" w14:textId="77777777" w:rsidR="004913B3" w:rsidRDefault="004913B3" w:rsidP="006A77C4">
      <w:pPr>
        <w:ind w:firstLineChars="200" w:firstLine="400"/>
        <w:rPr>
          <w:rFonts w:ascii="Times New Roman" w:hAnsi="Times New Roman" w:cs="Times New Roman"/>
          <w:sz w:val="20"/>
          <w:szCs w:val="20"/>
        </w:rPr>
      </w:pPr>
    </w:p>
    <w:p w14:paraId="4EEEC883" w14:textId="77777777" w:rsidR="00597EF9" w:rsidRPr="00AA21FF" w:rsidRDefault="00AA21FF" w:rsidP="00AA21FF">
      <w:pPr>
        <w:rPr>
          <w:rFonts w:ascii="Times New Roman" w:hAnsi="Times New Roman" w:cs="Times New Roman"/>
          <w:sz w:val="20"/>
          <w:szCs w:val="20"/>
        </w:rPr>
      </w:pPr>
      <w:r>
        <w:rPr>
          <w:rFonts w:ascii="Times New Roman" w:hAnsi="Times New Roman" w:cs="Times New Roman" w:hint="eastAsia"/>
          <w:sz w:val="20"/>
          <w:szCs w:val="20"/>
        </w:rPr>
        <w:t>[1]</w:t>
      </w:r>
      <w:r w:rsidRPr="00AA21FF">
        <w:rPr>
          <w:rFonts w:ascii="Times New Roman" w:hAnsi="Times New Roman" w:cs="Times New Roman"/>
          <w:sz w:val="20"/>
          <w:szCs w:val="20"/>
        </w:rPr>
        <w:t xml:space="preserve"> Xiao M, Wu J, Huang L, et al. Online Task Assignment for Crowdsensing in Predictable Mobile Social Networks[J]. IEEE Transactions on Mobile Computing, 2017, PP(99):1-1.</w:t>
      </w:r>
    </w:p>
    <w:p w14:paraId="398F17E4" w14:textId="77777777" w:rsidR="00A53960" w:rsidRPr="00FD26D0" w:rsidRDefault="00FD26D0" w:rsidP="002C08E0">
      <w:pPr>
        <w:rPr>
          <w:rFonts w:ascii="Times New Roman" w:hAnsi="Times New Roman" w:cs="Times New Roman"/>
          <w:sz w:val="20"/>
          <w:szCs w:val="20"/>
        </w:rPr>
      </w:pPr>
      <w:r w:rsidRPr="00FD26D0">
        <w:rPr>
          <w:rFonts w:ascii="Times New Roman" w:hAnsi="Times New Roman" w:cs="Times New Roman"/>
          <w:sz w:val="20"/>
          <w:szCs w:val="20"/>
        </w:rPr>
        <w:t>[2] Dejun Yang, Guoliang Xue, Xi Fang, and Jian Tang, “Crowdsourcing to smart</w:t>
      </w:r>
      <w:r w:rsidR="00E94E3B">
        <w:rPr>
          <w:rFonts w:ascii="Times New Roman" w:hAnsi="Times New Roman" w:cs="Times New Roman"/>
          <w:sz w:val="20"/>
          <w:szCs w:val="20"/>
        </w:rPr>
        <w:t xml:space="preserve"> </w:t>
      </w:r>
      <w:r w:rsidRPr="00FD26D0">
        <w:rPr>
          <w:rFonts w:ascii="Times New Roman" w:hAnsi="Times New Roman" w:cs="Times New Roman"/>
          <w:sz w:val="20"/>
          <w:szCs w:val="20"/>
        </w:rPr>
        <w:t>phones:</w:t>
      </w:r>
      <w:r w:rsidR="00BC14D5">
        <w:rPr>
          <w:rFonts w:ascii="Times New Roman" w:hAnsi="Times New Roman" w:cs="Times New Roman"/>
          <w:sz w:val="20"/>
          <w:szCs w:val="20"/>
        </w:rPr>
        <w:t xml:space="preserve"> </w:t>
      </w:r>
      <w:r w:rsidRPr="00FD26D0">
        <w:rPr>
          <w:rFonts w:ascii="Times New Roman" w:hAnsi="Times New Roman" w:cs="Times New Roman"/>
          <w:sz w:val="20"/>
          <w:szCs w:val="20"/>
        </w:rPr>
        <w:t>incentive mechanism design for mobile phone sensing”, in ACM MOBICOM, 2012</w:t>
      </w:r>
    </w:p>
    <w:p w14:paraId="4194588D" w14:textId="77777777" w:rsidR="00FD26D0" w:rsidRDefault="00FD26D0" w:rsidP="002C08E0">
      <w:pPr>
        <w:rPr>
          <w:rFonts w:ascii="Times New Roman" w:hAnsi="Times New Roman" w:cs="Times New Roman"/>
          <w:sz w:val="20"/>
          <w:szCs w:val="20"/>
        </w:rPr>
      </w:pPr>
      <w:r w:rsidRPr="00FD26D0">
        <w:rPr>
          <w:rFonts w:ascii="Times New Roman" w:hAnsi="Times New Roman" w:cs="Times New Roman"/>
          <w:sz w:val="20"/>
          <w:szCs w:val="20"/>
        </w:rPr>
        <w:t>[3] Mohammad Nozari Zarmehri and Ana Aguiar, “Supporting sensing application in vehicular networks”, in ACM CHANTS, 2012</w:t>
      </w:r>
    </w:p>
    <w:p w14:paraId="7315E113" w14:textId="77777777" w:rsidR="00E94E3B" w:rsidRDefault="00E94E3B" w:rsidP="002C08E0">
      <w:pPr>
        <w:rPr>
          <w:rFonts w:ascii="Times New Roman" w:hAnsi="Times New Roman" w:cs="Times New Roman"/>
          <w:sz w:val="20"/>
          <w:szCs w:val="20"/>
        </w:rPr>
      </w:pPr>
      <w:r w:rsidRPr="00E94E3B">
        <w:rPr>
          <w:rFonts w:ascii="Times New Roman" w:hAnsi="Times New Roman" w:cs="Times New Roman"/>
          <w:sz w:val="20"/>
          <w:szCs w:val="20"/>
        </w:rPr>
        <w:t>[</w:t>
      </w:r>
      <w:r>
        <w:rPr>
          <w:rFonts w:ascii="Times New Roman" w:hAnsi="Times New Roman" w:cs="Times New Roman"/>
          <w:sz w:val="20"/>
          <w:szCs w:val="20"/>
        </w:rPr>
        <w:t>4</w:t>
      </w:r>
      <w:r w:rsidR="002C08E0">
        <w:rPr>
          <w:rFonts w:ascii="Times New Roman" w:hAnsi="Times New Roman" w:cs="Times New Roman"/>
          <w:sz w:val="20"/>
          <w:szCs w:val="20"/>
        </w:rPr>
        <w:t>]E.Koukoumidis,L.</w:t>
      </w:r>
      <w:r w:rsidRPr="00E94E3B">
        <w:rPr>
          <w:rFonts w:ascii="Times New Roman" w:hAnsi="Times New Roman" w:cs="Times New Roman"/>
          <w:sz w:val="20"/>
          <w:szCs w:val="20"/>
        </w:rPr>
        <w:t>S.Peh,andM.R.Martonosi,“Signalguru:Leveraging mobile</w:t>
      </w:r>
      <w:r>
        <w:rPr>
          <w:rFonts w:ascii="Times New Roman" w:hAnsi="Times New Roman" w:cs="Times New Roman"/>
          <w:sz w:val="20"/>
          <w:szCs w:val="20"/>
        </w:rPr>
        <w:t xml:space="preserve"> </w:t>
      </w:r>
      <w:r w:rsidRPr="00E94E3B">
        <w:rPr>
          <w:rFonts w:ascii="Times New Roman" w:hAnsi="Times New Roman" w:cs="Times New Roman"/>
          <w:sz w:val="20"/>
          <w:szCs w:val="20"/>
        </w:rPr>
        <w:t>phones</w:t>
      </w:r>
      <w:r>
        <w:rPr>
          <w:rFonts w:ascii="Times New Roman" w:hAnsi="Times New Roman" w:cs="Times New Roman"/>
          <w:sz w:val="20"/>
          <w:szCs w:val="20"/>
        </w:rPr>
        <w:t xml:space="preserve"> </w:t>
      </w:r>
      <w:r w:rsidRPr="00E94E3B">
        <w:rPr>
          <w:rFonts w:ascii="Times New Roman" w:hAnsi="Times New Roman" w:cs="Times New Roman"/>
          <w:sz w:val="20"/>
          <w:szCs w:val="20"/>
        </w:rPr>
        <w:t>for</w:t>
      </w:r>
      <w:r>
        <w:rPr>
          <w:rFonts w:ascii="Times New Roman" w:hAnsi="Times New Roman" w:cs="Times New Roman"/>
          <w:sz w:val="20"/>
          <w:szCs w:val="20"/>
        </w:rPr>
        <w:t xml:space="preserve"> </w:t>
      </w:r>
      <w:r w:rsidRPr="00E94E3B">
        <w:rPr>
          <w:rFonts w:ascii="Times New Roman" w:hAnsi="Times New Roman" w:cs="Times New Roman"/>
          <w:sz w:val="20"/>
          <w:szCs w:val="20"/>
        </w:rPr>
        <w:t>collaborative</w:t>
      </w:r>
      <w:r>
        <w:rPr>
          <w:rFonts w:ascii="Times New Roman" w:hAnsi="Times New Roman" w:cs="Times New Roman"/>
          <w:sz w:val="20"/>
          <w:szCs w:val="20"/>
        </w:rPr>
        <w:t xml:space="preserve"> </w:t>
      </w:r>
      <w:r w:rsidRPr="00E94E3B">
        <w:rPr>
          <w:rFonts w:ascii="Times New Roman" w:hAnsi="Times New Roman" w:cs="Times New Roman"/>
          <w:sz w:val="20"/>
          <w:szCs w:val="20"/>
        </w:rPr>
        <w:t xml:space="preserve">trafﬁc signal schedule advisory,” in Proc. 9th Int. Conf. Mobile Syst., Appl. Serv., ACM, 2011, pp. 127–140. </w:t>
      </w:r>
    </w:p>
    <w:p w14:paraId="29689D86" w14:textId="77777777" w:rsidR="00E94E3B" w:rsidRDefault="00E94E3B" w:rsidP="002C08E0">
      <w:pPr>
        <w:rPr>
          <w:rFonts w:ascii="Times New Roman" w:hAnsi="Times New Roman" w:cs="Times New Roman"/>
          <w:sz w:val="20"/>
          <w:szCs w:val="20"/>
        </w:rPr>
      </w:pPr>
      <w:r w:rsidRPr="00E94E3B">
        <w:rPr>
          <w:rFonts w:ascii="Times New Roman" w:hAnsi="Times New Roman" w:cs="Times New Roman"/>
          <w:sz w:val="20"/>
          <w:szCs w:val="20"/>
        </w:rPr>
        <w:t>[</w:t>
      </w:r>
      <w:r>
        <w:rPr>
          <w:rFonts w:ascii="Times New Roman" w:hAnsi="Times New Roman" w:cs="Times New Roman"/>
          <w:sz w:val="20"/>
          <w:szCs w:val="20"/>
        </w:rPr>
        <w:t>5</w:t>
      </w:r>
      <w:r w:rsidRPr="00E94E3B">
        <w:rPr>
          <w:rFonts w:ascii="Times New Roman" w:hAnsi="Times New Roman" w:cs="Times New Roman"/>
          <w:sz w:val="20"/>
          <w:szCs w:val="20"/>
        </w:rPr>
        <w:t xml:space="preserve">] A. Thiagarajan et al., </w:t>
      </w:r>
      <w:r w:rsidR="002C08E0">
        <w:rPr>
          <w:rFonts w:ascii="Times New Roman" w:hAnsi="Times New Roman" w:cs="Times New Roman"/>
          <w:sz w:val="20"/>
          <w:szCs w:val="20"/>
        </w:rPr>
        <w:t xml:space="preserve">“Vtrack: Accurate, energy-aware </w:t>
      </w:r>
      <w:r w:rsidRPr="00E94E3B">
        <w:rPr>
          <w:rFonts w:ascii="Times New Roman" w:hAnsi="Times New Roman" w:cs="Times New Roman"/>
          <w:sz w:val="20"/>
          <w:szCs w:val="20"/>
        </w:rPr>
        <w:t>road trafﬁc delay estimationusingmobilephones,”inProc.7thACMConf.EmbeddedNetw. Sensor Syst., ACM, 2009, pp. 85–98.</w:t>
      </w:r>
    </w:p>
    <w:p w14:paraId="2D6FEED4" w14:textId="77777777" w:rsidR="00E94E3B" w:rsidRDefault="00E94E3B" w:rsidP="002C08E0">
      <w:pPr>
        <w:rPr>
          <w:rFonts w:ascii="Times New Roman" w:hAnsi="Times New Roman" w:cs="Times New Roman"/>
          <w:sz w:val="20"/>
          <w:szCs w:val="20"/>
        </w:rPr>
      </w:pPr>
      <w:r>
        <w:rPr>
          <w:rFonts w:ascii="Times New Roman" w:hAnsi="Times New Roman" w:cs="Times New Roman"/>
          <w:sz w:val="20"/>
          <w:szCs w:val="20"/>
        </w:rPr>
        <w:t>[6]</w:t>
      </w:r>
      <w:r w:rsidRPr="00E94E3B">
        <w:rPr>
          <w:rFonts w:ascii="Times New Roman" w:hAnsi="Times New Roman" w:cs="Times New Roman"/>
          <w:sz w:val="20"/>
          <w:szCs w:val="20"/>
        </w:rPr>
        <w:t xml:space="preserve"> P. Dutta, P. M. Aoki, and et al., “Common Sense: participatory urban sensing using a network of handheld air quality monitors,” in SenSys 2009, pp. 349–350. </w:t>
      </w:r>
    </w:p>
    <w:p w14:paraId="3A2A09FE" w14:textId="77777777" w:rsidR="00E94E3B" w:rsidRDefault="00E94E3B" w:rsidP="002C08E0">
      <w:pPr>
        <w:rPr>
          <w:rFonts w:ascii="Times New Roman" w:hAnsi="Times New Roman" w:cs="Times New Roman"/>
          <w:sz w:val="20"/>
          <w:szCs w:val="20"/>
        </w:rPr>
      </w:pPr>
      <w:r>
        <w:rPr>
          <w:rFonts w:ascii="Times New Roman" w:hAnsi="Times New Roman" w:cs="Times New Roman"/>
          <w:sz w:val="20"/>
          <w:szCs w:val="20"/>
        </w:rPr>
        <w:t>[7]</w:t>
      </w:r>
      <w:r w:rsidR="00B17B72">
        <w:rPr>
          <w:rFonts w:ascii="Times New Roman" w:hAnsi="Times New Roman" w:cs="Times New Roman"/>
          <w:sz w:val="20"/>
          <w:szCs w:val="20"/>
        </w:rPr>
        <w:t xml:space="preserve"> A.</w:t>
      </w:r>
      <w:r w:rsidRPr="00E94E3B">
        <w:rPr>
          <w:rFonts w:ascii="Times New Roman" w:hAnsi="Times New Roman" w:cs="Times New Roman"/>
          <w:sz w:val="20"/>
          <w:szCs w:val="20"/>
        </w:rPr>
        <w:t>Farshad, M. K. Marina, and F. Garcia, “Urban WiFi characterization via mobile crowdsensing,” in Proc. Netw. Oper. Manage. Symp., IEEE, 2014, pp. 1–9.</w:t>
      </w:r>
    </w:p>
    <w:p w14:paraId="79CE19FB" w14:textId="77777777" w:rsidR="00B17B72" w:rsidRDefault="00B17B72" w:rsidP="002C08E0">
      <w:pPr>
        <w:rPr>
          <w:rFonts w:ascii="Times New Roman" w:hAnsi="Times New Roman" w:cs="Times New Roman"/>
          <w:sz w:val="20"/>
          <w:szCs w:val="20"/>
        </w:rPr>
      </w:pPr>
      <w:r>
        <w:rPr>
          <w:rFonts w:ascii="Times New Roman" w:hAnsi="Times New Roman" w:cs="Times New Roman"/>
          <w:sz w:val="20"/>
          <w:szCs w:val="20"/>
        </w:rPr>
        <w:t>[8]TRAC: Truthful auction for location-aware collaborative sensing in mobile crowdsouring</w:t>
      </w:r>
    </w:p>
    <w:p w14:paraId="72C7A1AD" w14:textId="77777777" w:rsidR="00522187" w:rsidRDefault="00522187" w:rsidP="002C08E0">
      <w:pPr>
        <w:rPr>
          <w:rFonts w:ascii="Times New Roman" w:hAnsi="Times New Roman" w:cs="Times New Roman"/>
          <w:sz w:val="20"/>
          <w:szCs w:val="20"/>
        </w:rPr>
      </w:pPr>
      <w:r>
        <w:rPr>
          <w:rFonts w:ascii="Times New Roman" w:hAnsi="Times New Roman" w:cs="Times New Roman"/>
          <w:sz w:val="20"/>
          <w:szCs w:val="20"/>
        </w:rPr>
        <w:t>[9]</w:t>
      </w:r>
      <w:r w:rsidRPr="00522187">
        <w:t xml:space="preserve"> </w:t>
      </w:r>
      <w:r w:rsidRPr="00522187">
        <w:rPr>
          <w:rFonts w:ascii="Times New Roman" w:hAnsi="Times New Roman" w:cs="Times New Roman"/>
          <w:sz w:val="20"/>
          <w:szCs w:val="20"/>
        </w:rPr>
        <w:t xml:space="preserve">D. Yang, G. Xue, and et al., “Crowdsourcing to smartphones: Incentive mechanism design for mobile phone sensing,” in </w:t>
      </w:r>
      <w:r w:rsidRPr="00522187">
        <w:rPr>
          <w:rFonts w:ascii="Times New Roman" w:hAnsi="Times New Roman" w:cs="Times New Roman"/>
          <w:sz w:val="20"/>
          <w:szCs w:val="20"/>
        </w:rPr>
        <w:lastRenderedPageBreak/>
        <w:t>MobiCom 2012, pp. 173–184.</w:t>
      </w:r>
    </w:p>
    <w:p w14:paraId="6F924E79" w14:textId="77777777" w:rsidR="00522187" w:rsidRDefault="00522187" w:rsidP="002C08E0">
      <w:pPr>
        <w:rPr>
          <w:rFonts w:ascii="Times New Roman" w:hAnsi="Times New Roman" w:cs="Times New Roman"/>
          <w:sz w:val="20"/>
          <w:szCs w:val="20"/>
        </w:rPr>
      </w:pPr>
      <w:r>
        <w:rPr>
          <w:rFonts w:ascii="Times New Roman" w:hAnsi="Times New Roman" w:cs="Times New Roman"/>
          <w:sz w:val="20"/>
          <w:szCs w:val="20"/>
        </w:rPr>
        <w:t>[10]</w:t>
      </w:r>
      <w:r w:rsidRPr="00522187">
        <w:rPr>
          <w:rFonts w:ascii="Times New Roman" w:hAnsi="Times New Roman" w:cs="Times New Roman"/>
          <w:sz w:val="20"/>
          <w:szCs w:val="20"/>
        </w:rPr>
        <w:t xml:space="preserve"> S. Reddy, D. Estrin, M. Hansen, and M. Srivastava, “Examining micropayments for participatory sensing data collections,” in UbiComp 2010, pp. 33–36</w:t>
      </w:r>
    </w:p>
    <w:p w14:paraId="5AD9760F" w14:textId="77777777" w:rsidR="00522187" w:rsidRDefault="00522187" w:rsidP="002C08E0">
      <w:pPr>
        <w:rPr>
          <w:rFonts w:ascii="Times New Roman" w:hAnsi="Times New Roman" w:cs="Times New Roman"/>
          <w:sz w:val="20"/>
          <w:szCs w:val="20"/>
        </w:rPr>
      </w:pPr>
      <w:r>
        <w:rPr>
          <w:rFonts w:ascii="Times New Roman" w:hAnsi="Times New Roman" w:cs="Times New Roman"/>
          <w:sz w:val="20"/>
          <w:szCs w:val="20"/>
        </w:rPr>
        <w:t xml:space="preserve">[11] </w:t>
      </w:r>
      <w:r w:rsidRPr="00522187">
        <w:rPr>
          <w:rFonts w:ascii="Times New Roman" w:hAnsi="Times New Roman" w:cs="Times New Roman"/>
          <w:sz w:val="20"/>
          <w:szCs w:val="20"/>
        </w:rPr>
        <w:t>High Quality Participant Recruitment in Vehicle-based Crowdsourcing using Predictable Mobility</w:t>
      </w:r>
    </w:p>
    <w:p w14:paraId="63931243" w14:textId="77777777" w:rsidR="00CD0DD5" w:rsidRDefault="00CD0DD5" w:rsidP="002C08E0">
      <w:pPr>
        <w:rPr>
          <w:rFonts w:ascii="Times New Roman" w:hAnsi="Times New Roman" w:cs="Times New Roman"/>
          <w:sz w:val="20"/>
          <w:szCs w:val="20"/>
        </w:rPr>
      </w:pPr>
      <w:r>
        <w:rPr>
          <w:rFonts w:ascii="Times New Roman" w:hAnsi="Times New Roman" w:cs="Times New Roman"/>
          <w:sz w:val="20"/>
          <w:szCs w:val="20"/>
        </w:rPr>
        <w:t>[12]</w:t>
      </w:r>
      <w:r w:rsidRPr="00CD0DD5">
        <w:t xml:space="preserve"> </w:t>
      </w:r>
      <w:r w:rsidRPr="00CD0DD5">
        <w:rPr>
          <w:rFonts w:ascii="Times New Roman" w:hAnsi="Times New Roman" w:cs="Times New Roman"/>
          <w:sz w:val="20"/>
          <w:szCs w:val="20"/>
        </w:rPr>
        <w:t>L. Kazemi and C. Shahabi, “Geocrowd: Enabling query answering with spatial crowdsourcing,” in ACM SIGSPATIAL 2012, pp. 189–198.</w:t>
      </w:r>
    </w:p>
    <w:p w14:paraId="1C307500" w14:textId="77777777" w:rsidR="00D43E41" w:rsidRDefault="00D43E41" w:rsidP="002C08E0">
      <w:pPr>
        <w:rPr>
          <w:rFonts w:ascii="Times New Roman" w:hAnsi="Times New Roman" w:cs="Times New Roman"/>
          <w:sz w:val="20"/>
          <w:szCs w:val="20"/>
        </w:rPr>
      </w:pPr>
      <w:r>
        <w:rPr>
          <w:rFonts w:ascii="Times New Roman" w:hAnsi="Times New Roman" w:cs="Times New Roman"/>
          <w:sz w:val="20"/>
          <w:szCs w:val="20"/>
        </w:rPr>
        <w:t>[13]</w:t>
      </w:r>
      <w:r w:rsidRPr="00D43E41">
        <w:t xml:space="preserve"> </w:t>
      </w:r>
      <w:r w:rsidRPr="00D43E41">
        <w:rPr>
          <w:rFonts w:ascii="Times New Roman" w:hAnsi="Times New Roman" w:cs="Times New Roman"/>
          <w:sz w:val="20"/>
          <w:szCs w:val="20"/>
        </w:rPr>
        <w:t>J. Huang and H.-S. Tan, “Vehicle future trajectory prediction with a DGPS/INS-based positioning system,” in American Control Conference, 2006.</w:t>
      </w:r>
    </w:p>
    <w:p w14:paraId="0A05409E" w14:textId="77777777" w:rsidR="008C5A4A" w:rsidRDefault="008C5A4A" w:rsidP="002C08E0">
      <w:pPr>
        <w:rPr>
          <w:rFonts w:ascii="Times New Roman" w:hAnsi="Times New Roman" w:cs="Times New Roman"/>
          <w:sz w:val="20"/>
          <w:szCs w:val="20"/>
        </w:rPr>
      </w:pPr>
      <w:r>
        <w:rPr>
          <w:rFonts w:ascii="Times New Roman" w:hAnsi="Times New Roman" w:cs="Times New Roman"/>
          <w:sz w:val="20"/>
          <w:szCs w:val="20"/>
        </w:rPr>
        <w:t>[14]</w:t>
      </w:r>
      <w:r w:rsidRPr="008C5A4A">
        <w:rPr>
          <w:rFonts w:ascii="Times New Roman" w:hAnsi="Times New Roman" w:cs="Times New Roman"/>
          <w:sz w:val="20"/>
          <w:szCs w:val="20"/>
        </w:rPr>
        <w:t xml:space="preserve"> Kang L, Poslad S, Wang W, et al. A Public Transport Bus as a Flexible Mobile Smart Environment Sensing Platform for IoT[C]// International Conference on Intelligent Environments. IEEE, 2016.</w:t>
      </w:r>
    </w:p>
    <w:p w14:paraId="068CA90C" w14:textId="77777777" w:rsidR="00E470A2" w:rsidRDefault="00E470A2" w:rsidP="002C08E0">
      <w:pPr>
        <w:rPr>
          <w:rFonts w:ascii="Times New Roman" w:hAnsi="Times New Roman" w:cs="Times New Roman"/>
          <w:sz w:val="20"/>
          <w:szCs w:val="20"/>
        </w:rPr>
      </w:pPr>
      <w:r>
        <w:rPr>
          <w:rFonts w:ascii="Times New Roman" w:hAnsi="Times New Roman" w:cs="Times New Roman"/>
          <w:sz w:val="20"/>
          <w:szCs w:val="20"/>
        </w:rPr>
        <w:t>[15]</w:t>
      </w:r>
      <w:r w:rsidRPr="00E470A2">
        <w:rPr>
          <w:rFonts w:ascii="Times New Roman" w:hAnsi="Times New Roman" w:cs="Times New Roman"/>
          <w:sz w:val="20"/>
          <w:szCs w:val="20"/>
        </w:rPr>
        <w:t xml:space="preserve"> Rai A, Chintalapudi K K, Padmanabhan V N, et al. Zee:zero-effort crowdsourcing for indoor localization[C]// 2012:293-304.</w:t>
      </w:r>
    </w:p>
    <w:p w14:paraId="5D3DD4F3" w14:textId="77777777" w:rsidR="00EB49F6" w:rsidRDefault="00EB49F6" w:rsidP="002C08E0">
      <w:pPr>
        <w:rPr>
          <w:rFonts w:ascii="Times New Roman" w:hAnsi="Times New Roman" w:cs="Times New Roman"/>
          <w:sz w:val="20"/>
          <w:szCs w:val="20"/>
        </w:rPr>
      </w:pPr>
      <w:r>
        <w:rPr>
          <w:rFonts w:ascii="Times New Roman" w:hAnsi="Times New Roman" w:cs="Times New Roman"/>
          <w:sz w:val="20"/>
          <w:szCs w:val="20"/>
        </w:rPr>
        <w:t>[16]</w:t>
      </w:r>
      <w:hyperlink r:id="rId24" w:history="1">
        <w:r w:rsidR="00BF57A0" w:rsidRPr="00BF57A0">
          <w:t>https://baike.baidu.com/item/%E5%8C%97%E4%BA%AC%E5%85%AC%E4%BA%A4/10750049?fr=aladdin</w:t>
        </w:r>
      </w:hyperlink>
    </w:p>
    <w:p w14:paraId="281F52D5" w14:textId="77777777" w:rsidR="00BF57A0" w:rsidRDefault="00BF57A0" w:rsidP="00BF57A0">
      <w:pPr>
        <w:rPr>
          <w:rFonts w:ascii="Times New Roman" w:hAnsi="Times New Roman" w:cs="Times New Roman"/>
          <w:sz w:val="20"/>
          <w:szCs w:val="20"/>
        </w:rPr>
      </w:pPr>
      <w:r>
        <w:rPr>
          <w:rFonts w:ascii="Times New Roman" w:hAnsi="Times New Roman" w:cs="Times New Roman"/>
          <w:sz w:val="20"/>
          <w:szCs w:val="20"/>
        </w:rPr>
        <w:t>[17</w:t>
      </w:r>
      <w:r w:rsidRPr="00BF57A0">
        <w:rPr>
          <w:rFonts w:ascii="Times New Roman" w:hAnsi="Times New Roman" w:cs="Times New Roman"/>
          <w:sz w:val="20"/>
          <w:szCs w:val="20"/>
        </w:rPr>
        <w:t xml:space="preserve"> ] MAXIM S. A note on maximizing a sub</w:t>
      </w:r>
      <w:r w:rsidRPr="00BF57A0">
        <w:rPr>
          <w:rFonts w:ascii="Times New Roman" w:hAnsi="Times New Roman" w:cs="Times New Roman" w:hint="eastAsia"/>
          <w:sz w:val="20"/>
          <w:szCs w:val="20"/>
        </w:rPr>
        <w:t>-</w:t>
      </w:r>
      <w:r w:rsidRPr="00BF57A0">
        <w:rPr>
          <w:rFonts w:ascii="Times New Roman" w:hAnsi="Times New Roman" w:cs="Times New Roman"/>
          <w:sz w:val="20"/>
          <w:szCs w:val="20"/>
        </w:rPr>
        <w:t>modular set function subject to knapsack constraint [ J] . Operations Research Letters, 2004,32( 5): 41-43</w:t>
      </w:r>
    </w:p>
    <w:p w14:paraId="54B98613" w14:textId="77777777" w:rsidR="007C0F20" w:rsidRPr="00BF57A0" w:rsidRDefault="007C0F20" w:rsidP="00BF57A0">
      <w:pPr>
        <w:rPr>
          <w:rFonts w:ascii="Times New Roman" w:hAnsi="Times New Roman" w:cs="Times New Roman"/>
          <w:sz w:val="20"/>
          <w:szCs w:val="20"/>
        </w:rPr>
      </w:pPr>
      <w:r>
        <w:rPr>
          <w:rFonts w:ascii="Times New Roman" w:hAnsi="Times New Roman" w:cs="Times New Roman"/>
          <w:sz w:val="20"/>
          <w:szCs w:val="20"/>
        </w:rPr>
        <w:t>[18]</w:t>
      </w:r>
      <w:r w:rsidRPr="007C0F20">
        <w:rPr>
          <w:rFonts w:ascii="Times New Roman" w:hAnsi="Times New Roman" w:cs="Times New Roman"/>
          <w:sz w:val="20"/>
          <w:szCs w:val="20"/>
        </w:rPr>
        <w:t>Khuller S, Moss A, Naor J. The budgeted maximum coverage problem [M]. Elsevier North-Holland</w:t>
      </w:r>
    </w:p>
    <w:p w14:paraId="6C5978CA" w14:textId="77777777" w:rsidR="00BF57A0" w:rsidRPr="00FD26D0" w:rsidRDefault="00B103D3" w:rsidP="002C08E0">
      <w:pPr>
        <w:rPr>
          <w:rFonts w:ascii="Times New Roman" w:hAnsi="Times New Roman" w:cs="Times New Roman"/>
          <w:sz w:val="20"/>
          <w:szCs w:val="20"/>
        </w:rPr>
      </w:pPr>
      <w:r w:rsidRPr="00B103D3">
        <w:rPr>
          <w:rFonts w:ascii="Times New Roman" w:hAnsi="Times New Roman" w:cs="Times New Roman"/>
          <w:sz w:val="20"/>
          <w:szCs w:val="20"/>
        </w:rPr>
        <w:t>[1</w:t>
      </w:r>
      <w:r>
        <w:rPr>
          <w:rFonts w:ascii="Times New Roman" w:hAnsi="Times New Roman" w:cs="Times New Roman"/>
          <w:sz w:val="20"/>
          <w:szCs w:val="20"/>
        </w:rPr>
        <w:t>9</w:t>
      </w:r>
      <w:r w:rsidRPr="00B103D3">
        <w:rPr>
          <w:rFonts w:ascii="Times New Roman" w:hAnsi="Times New Roman" w:cs="Times New Roman"/>
          <w:sz w:val="20"/>
          <w:szCs w:val="20"/>
        </w:rPr>
        <w:t>] Jing Yuan, Yu Zheng, Xing Xie, and Guangzhong Sun. Driving with knowledge from the physical world. In The 17th ACM SIGKDD international conference on Knowledge Discovery and Data mining, KDD’11, New York, NY, USA, 2011. ACM.</w:t>
      </w:r>
      <w:r w:rsidRPr="00B103D3">
        <w:rPr>
          <w:rFonts w:ascii="Times New Roman" w:hAnsi="Times New Roman" w:cs="Times New Roman"/>
          <w:sz w:val="20"/>
          <w:szCs w:val="20"/>
        </w:rPr>
        <w:br/>
        <w:t>[2</w:t>
      </w:r>
      <w:r>
        <w:rPr>
          <w:rFonts w:ascii="Times New Roman" w:hAnsi="Times New Roman" w:cs="Times New Roman"/>
          <w:sz w:val="20"/>
          <w:szCs w:val="20"/>
        </w:rPr>
        <w:t>0</w:t>
      </w:r>
      <w:r w:rsidRPr="00B103D3">
        <w:rPr>
          <w:rFonts w:ascii="Times New Roman" w:hAnsi="Times New Roman" w:cs="Times New Roman"/>
          <w:sz w:val="20"/>
          <w:szCs w:val="20"/>
        </w:rPr>
        <w:t>] Jing Yuan, Yu Zheng, Chengyang Zhang, Wenlei Xie, Xing Xie, Guangzhong Sun, and Yan Huang. T-drive: driving directions based on taxi trajectories. In Proceedings of the 18th SIGSPATIAL International Conference on Advances in Geographic Information Systems, GIS ’10, pages 99-108, New York, NY, USA,2010. ACM.</w:t>
      </w:r>
    </w:p>
    <w:sectPr w:rsidR="00BF57A0" w:rsidRPr="00FD26D0" w:rsidSect="009C1950">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2" w:author="Microsoft Office 用户" w:date="2018-01-29T20:24:00Z" w:initials="Office">
    <w:p w14:paraId="266BBB95" w14:textId="77777777" w:rsidR="00E40900" w:rsidRDefault="00E40900">
      <w:pPr>
        <w:pStyle w:val="a7"/>
      </w:pPr>
      <w:r>
        <w:rPr>
          <w:rStyle w:val="a6"/>
        </w:rPr>
        <w:annotationRef/>
      </w:r>
      <w:r>
        <w:t>图的标题不用这么长，</w:t>
      </w:r>
      <w:r>
        <w:rPr>
          <w:rFonts w:hint="eastAsia"/>
        </w:rPr>
        <w:t>细节</w:t>
      </w:r>
      <w:r>
        <w:t>描述放在正文里</w:t>
      </w:r>
    </w:p>
  </w:comment>
  <w:comment w:id="156" w:author="Microsoft Office 用户" w:date="2018-01-29T20:39:00Z" w:initials="Office">
    <w:p w14:paraId="0E0812C8" w14:textId="77777777" w:rsidR="00B3462B" w:rsidRDefault="00B3462B">
      <w:pPr>
        <w:pStyle w:val="a7"/>
      </w:pPr>
      <w:r>
        <w:rPr>
          <w:rStyle w:val="a6"/>
        </w:rPr>
        <w:annotationRef/>
      </w:r>
      <w:r>
        <w:t>英语不要用无主语的句子</w:t>
      </w:r>
    </w:p>
  </w:comment>
  <w:comment w:id="214" w:author="Microsoft Office 用户" w:date="2018-01-29T21:03:00Z" w:initials="Office">
    <w:p w14:paraId="66C5395A" w14:textId="77777777" w:rsidR="00B053B9" w:rsidRDefault="00B053B9">
      <w:pPr>
        <w:pStyle w:val="a7"/>
      </w:pPr>
      <w:r>
        <w:rPr>
          <w:rStyle w:val="a6"/>
        </w:rPr>
        <w:annotationRef/>
      </w:r>
      <w:r>
        <w:t>应该是</w:t>
      </w:r>
      <w:r>
        <w:t>efficiency</w:t>
      </w:r>
      <w:r>
        <w:t>吧？</w:t>
      </w:r>
    </w:p>
  </w:comment>
  <w:comment w:id="215" w:author="Microsoft Office 用户" w:date="2018-01-29T21:05:00Z" w:initials="Office">
    <w:p w14:paraId="37362277" w14:textId="77777777" w:rsidR="00B053B9" w:rsidRDefault="00B053B9">
      <w:pPr>
        <w:pStyle w:val="a7"/>
      </w:pPr>
      <w:r>
        <w:rPr>
          <w:rStyle w:val="a6"/>
        </w:rPr>
        <w:annotationRef/>
      </w:r>
      <w:r>
        <w:t>可能用</w:t>
      </w:r>
      <w:r>
        <w:t>track</w:t>
      </w:r>
      <w:r>
        <w:rPr>
          <w:rFonts w:hint="eastAsia"/>
        </w:rPr>
        <w:t>更</w:t>
      </w:r>
      <w:r>
        <w:t>好些</w:t>
      </w:r>
    </w:p>
  </w:comment>
  <w:comment w:id="216" w:author="Microsoft Office 用户" w:date="2018-01-29T21:12:00Z" w:initials="Office">
    <w:p w14:paraId="32D4F0DE" w14:textId="77777777" w:rsidR="00472166" w:rsidRDefault="00472166">
      <w:pPr>
        <w:pStyle w:val="a7"/>
      </w:pPr>
      <w:r>
        <w:rPr>
          <w:rStyle w:val="a6"/>
        </w:rPr>
        <w:annotationRef/>
      </w:r>
      <w:r>
        <w:t>这个词我理解就是</w:t>
      </w:r>
      <w:r>
        <w:t>track</w:t>
      </w:r>
      <w:r>
        <w:rPr>
          <w:rFonts w:hint="eastAsia"/>
        </w:rPr>
        <w:t>吧</w:t>
      </w:r>
      <w:r>
        <w:t>？</w:t>
      </w:r>
    </w:p>
  </w:comment>
  <w:comment w:id="217" w:author="Microsoft Office 用户" w:date="2018-01-29T21:09:00Z" w:initials="Office">
    <w:p w14:paraId="2E2952FC" w14:textId="77777777" w:rsidR="00472166" w:rsidRDefault="00472166">
      <w:pPr>
        <w:pStyle w:val="a7"/>
      </w:pPr>
      <w:r>
        <w:rPr>
          <w:rStyle w:val="a6"/>
        </w:rPr>
        <w:annotationRef/>
      </w:r>
      <w:r>
        <w:t>不是</w:t>
      </w:r>
      <w:r>
        <w:t xml:space="preserve">google </w:t>
      </w:r>
      <w:r>
        <w:rPr>
          <w:rFonts w:hint="eastAsia"/>
        </w:rPr>
        <w:t>map</w:t>
      </w:r>
      <w:r>
        <w:t>？</w:t>
      </w:r>
    </w:p>
  </w:comment>
  <w:comment w:id="225" w:author="Microsoft Office 用户" w:date="2018-01-29T21:14:00Z" w:initials="Office">
    <w:p w14:paraId="02615B54" w14:textId="77777777" w:rsidR="00472166" w:rsidRDefault="00472166">
      <w:pPr>
        <w:pStyle w:val="a7"/>
      </w:pPr>
      <w:r>
        <w:rPr>
          <w:rStyle w:val="a6"/>
        </w:rPr>
        <w:annotationRef/>
      </w:r>
      <w:r>
        <w:t>上面每个图下面要标</w:t>
      </w:r>
      <w:r>
        <w:t>abcdef</w:t>
      </w:r>
      <w:r>
        <w:t>啊</w:t>
      </w:r>
    </w:p>
  </w:comment>
  <w:comment w:id="259" w:author="Microsoft Office 用户" w:date="2018-01-29T21:21:00Z" w:initials="Office">
    <w:p w14:paraId="6BF94775" w14:textId="77777777" w:rsidR="0033427E" w:rsidRDefault="0033427E">
      <w:pPr>
        <w:pStyle w:val="a7"/>
      </w:pPr>
      <w:r>
        <w:rPr>
          <w:rStyle w:val="a6"/>
        </w:rPr>
        <w:annotationRef/>
      </w:r>
      <w:r>
        <w:t>更加接近的意思？</w:t>
      </w:r>
      <w:r>
        <w:rPr>
          <w:rFonts w:hint="eastAsia"/>
        </w:rPr>
        <w:t>应该是</w:t>
      </w:r>
      <w:r>
        <w:t>close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6BBB95" w15:done="0"/>
  <w15:commentEx w15:paraId="0E0812C8" w15:done="0"/>
  <w15:commentEx w15:paraId="66C5395A" w15:done="0"/>
  <w15:commentEx w15:paraId="37362277" w15:done="0"/>
  <w15:commentEx w15:paraId="32D4F0DE" w15:done="0"/>
  <w15:commentEx w15:paraId="2E2952FC" w15:done="0"/>
  <w15:commentEx w15:paraId="02615B54" w15:done="0"/>
  <w15:commentEx w15:paraId="6BF947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FA310" w14:textId="77777777" w:rsidR="00233DF6" w:rsidRDefault="00233DF6" w:rsidP="00926325">
      <w:r>
        <w:separator/>
      </w:r>
    </w:p>
  </w:endnote>
  <w:endnote w:type="continuationSeparator" w:id="0">
    <w:p w14:paraId="3140BBA1" w14:textId="77777777" w:rsidR="00233DF6" w:rsidRDefault="00233DF6" w:rsidP="0092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6B4F9" w14:textId="77777777" w:rsidR="00233DF6" w:rsidRDefault="00233DF6" w:rsidP="00926325">
      <w:r>
        <w:separator/>
      </w:r>
    </w:p>
  </w:footnote>
  <w:footnote w:type="continuationSeparator" w:id="0">
    <w:p w14:paraId="0831B580" w14:textId="77777777" w:rsidR="00233DF6" w:rsidRDefault="00233DF6" w:rsidP="009263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E0A88"/>
    <w:multiLevelType w:val="hybridMultilevel"/>
    <w:tmpl w:val="CB40E98E"/>
    <w:lvl w:ilvl="0" w:tplc="EF3A4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861963"/>
    <w:multiLevelType w:val="hybridMultilevel"/>
    <w:tmpl w:val="0472D91A"/>
    <w:lvl w:ilvl="0" w:tplc="BA4230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8372E3"/>
    <w:multiLevelType w:val="hybridMultilevel"/>
    <w:tmpl w:val="B556581E"/>
    <w:lvl w:ilvl="0" w:tplc="1A0EF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5354E1"/>
    <w:multiLevelType w:val="hybridMultilevel"/>
    <w:tmpl w:val="FDF65DDE"/>
    <w:lvl w:ilvl="0" w:tplc="93B8A2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C06D5C"/>
    <w:multiLevelType w:val="hybridMultilevel"/>
    <w:tmpl w:val="06F89FE8"/>
    <w:lvl w:ilvl="0" w:tplc="7E3E87B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revisionView w:inkAnnotation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09"/>
    <w:rsid w:val="00001A85"/>
    <w:rsid w:val="00002675"/>
    <w:rsid w:val="0000426A"/>
    <w:rsid w:val="000100B2"/>
    <w:rsid w:val="0001120E"/>
    <w:rsid w:val="00012571"/>
    <w:rsid w:val="00013C0F"/>
    <w:rsid w:val="000225C5"/>
    <w:rsid w:val="00022FEA"/>
    <w:rsid w:val="000258CD"/>
    <w:rsid w:val="00026870"/>
    <w:rsid w:val="000271E8"/>
    <w:rsid w:val="000340F2"/>
    <w:rsid w:val="00044708"/>
    <w:rsid w:val="000570A9"/>
    <w:rsid w:val="000665FD"/>
    <w:rsid w:val="00066B5A"/>
    <w:rsid w:val="00071475"/>
    <w:rsid w:val="0008209D"/>
    <w:rsid w:val="00086FBE"/>
    <w:rsid w:val="000972EE"/>
    <w:rsid w:val="000A04BB"/>
    <w:rsid w:val="000A15D7"/>
    <w:rsid w:val="000A50F5"/>
    <w:rsid w:val="000A5707"/>
    <w:rsid w:val="000A7AE9"/>
    <w:rsid w:val="000B0456"/>
    <w:rsid w:val="000B67EF"/>
    <w:rsid w:val="000B786A"/>
    <w:rsid w:val="000B7C9E"/>
    <w:rsid w:val="000C0C94"/>
    <w:rsid w:val="000C2AC2"/>
    <w:rsid w:val="000C34AB"/>
    <w:rsid w:val="000C57C9"/>
    <w:rsid w:val="000D6D56"/>
    <w:rsid w:val="000E4B8D"/>
    <w:rsid w:val="000E50F3"/>
    <w:rsid w:val="001016A5"/>
    <w:rsid w:val="00105057"/>
    <w:rsid w:val="00107408"/>
    <w:rsid w:val="00121F22"/>
    <w:rsid w:val="001245E0"/>
    <w:rsid w:val="001304A9"/>
    <w:rsid w:val="0015415C"/>
    <w:rsid w:val="00157C03"/>
    <w:rsid w:val="00186EF3"/>
    <w:rsid w:val="00194F9A"/>
    <w:rsid w:val="00196498"/>
    <w:rsid w:val="00196B4B"/>
    <w:rsid w:val="001C2E77"/>
    <w:rsid w:val="001C60B2"/>
    <w:rsid w:val="001D0C01"/>
    <w:rsid w:val="001E483D"/>
    <w:rsid w:val="001F428B"/>
    <w:rsid w:val="001F71FE"/>
    <w:rsid w:val="00204AE5"/>
    <w:rsid w:val="00214D07"/>
    <w:rsid w:val="0021709A"/>
    <w:rsid w:val="00233209"/>
    <w:rsid w:val="00233DF6"/>
    <w:rsid w:val="0023499A"/>
    <w:rsid w:val="00235745"/>
    <w:rsid w:val="002360E1"/>
    <w:rsid w:val="00252D45"/>
    <w:rsid w:val="00271377"/>
    <w:rsid w:val="002734AF"/>
    <w:rsid w:val="00273E49"/>
    <w:rsid w:val="002761E0"/>
    <w:rsid w:val="002872A3"/>
    <w:rsid w:val="00291867"/>
    <w:rsid w:val="00293C7F"/>
    <w:rsid w:val="0029433E"/>
    <w:rsid w:val="002951D6"/>
    <w:rsid w:val="00297926"/>
    <w:rsid w:val="002A60EE"/>
    <w:rsid w:val="002A7A14"/>
    <w:rsid w:val="002B3B9C"/>
    <w:rsid w:val="002B4068"/>
    <w:rsid w:val="002B4C7E"/>
    <w:rsid w:val="002C08E0"/>
    <w:rsid w:val="002C1968"/>
    <w:rsid w:val="002C3EF8"/>
    <w:rsid w:val="002D4F42"/>
    <w:rsid w:val="002D5FA4"/>
    <w:rsid w:val="002E155C"/>
    <w:rsid w:val="002F3B50"/>
    <w:rsid w:val="003136DD"/>
    <w:rsid w:val="00322EE4"/>
    <w:rsid w:val="00325572"/>
    <w:rsid w:val="00325C17"/>
    <w:rsid w:val="00332B61"/>
    <w:rsid w:val="00333345"/>
    <w:rsid w:val="0033427E"/>
    <w:rsid w:val="003413DC"/>
    <w:rsid w:val="003440AB"/>
    <w:rsid w:val="00345D29"/>
    <w:rsid w:val="0036503F"/>
    <w:rsid w:val="00370C0E"/>
    <w:rsid w:val="00383D7A"/>
    <w:rsid w:val="0038731B"/>
    <w:rsid w:val="00396906"/>
    <w:rsid w:val="003A1FCC"/>
    <w:rsid w:val="003B2000"/>
    <w:rsid w:val="003C3E4E"/>
    <w:rsid w:val="003C6A10"/>
    <w:rsid w:val="003C766A"/>
    <w:rsid w:val="003D5272"/>
    <w:rsid w:val="003E3FE9"/>
    <w:rsid w:val="003F62F4"/>
    <w:rsid w:val="00402654"/>
    <w:rsid w:val="004141CB"/>
    <w:rsid w:val="00415C8B"/>
    <w:rsid w:val="0042444E"/>
    <w:rsid w:val="00424A89"/>
    <w:rsid w:val="00424DE9"/>
    <w:rsid w:val="00430094"/>
    <w:rsid w:val="00432167"/>
    <w:rsid w:val="004401F4"/>
    <w:rsid w:val="004445BA"/>
    <w:rsid w:val="004539B8"/>
    <w:rsid w:val="00457811"/>
    <w:rsid w:val="00462451"/>
    <w:rsid w:val="00472166"/>
    <w:rsid w:val="00480D91"/>
    <w:rsid w:val="00483F24"/>
    <w:rsid w:val="00485CC6"/>
    <w:rsid w:val="0048767B"/>
    <w:rsid w:val="004913B3"/>
    <w:rsid w:val="00494BB9"/>
    <w:rsid w:val="00495DF5"/>
    <w:rsid w:val="004A290A"/>
    <w:rsid w:val="004A7046"/>
    <w:rsid w:val="004B3A1A"/>
    <w:rsid w:val="004B4EA3"/>
    <w:rsid w:val="004C1DCB"/>
    <w:rsid w:val="004C4CD6"/>
    <w:rsid w:val="004D151E"/>
    <w:rsid w:val="004D3C1C"/>
    <w:rsid w:val="004D3EAF"/>
    <w:rsid w:val="004D6479"/>
    <w:rsid w:val="004D7094"/>
    <w:rsid w:val="004F15E8"/>
    <w:rsid w:val="00507741"/>
    <w:rsid w:val="00507A66"/>
    <w:rsid w:val="0051584F"/>
    <w:rsid w:val="00516BEA"/>
    <w:rsid w:val="005176E4"/>
    <w:rsid w:val="0052092F"/>
    <w:rsid w:val="00521474"/>
    <w:rsid w:val="00522187"/>
    <w:rsid w:val="005241BE"/>
    <w:rsid w:val="00526C7E"/>
    <w:rsid w:val="00530CAA"/>
    <w:rsid w:val="0053372A"/>
    <w:rsid w:val="00533C02"/>
    <w:rsid w:val="0053644F"/>
    <w:rsid w:val="00543A4C"/>
    <w:rsid w:val="00552335"/>
    <w:rsid w:val="00554B6C"/>
    <w:rsid w:val="00562AF1"/>
    <w:rsid w:val="005639D3"/>
    <w:rsid w:val="00570471"/>
    <w:rsid w:val="00577340"/>
    <w:rsid w:val="00584B70"/>
    <w:rsid w:val="00584C67"/>
    <w:rsid w:val="00587CFB"/>
    <w:rsid w:val="00591CCC"/>
    <w:rsid w:val="0059427A"/>
    <w:rsid w:val="00597EF9"/>
    <w:rsid w:val="005A73D2"/>
    <w:rsid w:val="005B6C16"/>
    <w:rsid w:val="005D0093"/>
    <w:rsid w:val="005D14CA"/>
    <w:rsid w:val="005D316A"/>
    <w:rsid w:val="005D768E"/>
    <w:rsid w:val="005D77B4"/>
    <w:rsid w:val="005E3FF1"/>
    <w:rsid w:val="005F31F1"/>
    <w:rsid w:val="005F4BB6"/>
    <w:rsid w:val="0060757F"/>
    <w:rsid w:val="00612DE2"/>
    <w:rsid w:val="00615F28"/>
    <w:rsid w:val="00620ACE"/>
    <w:rsid w:val="00622CC5"/>
    <w:rsid w:val="00625C6B"/>
    <w:rsid w:val="00637204"/>
    <w:rsid w:val="006437C6"/>
    <w:rsid w:val="00654FCD"/>
    <w:rsid w:val="0066562A"/>
    <w:rsid w:val="0067205D"/>
    <w:rsid w:val="00683137"/>
    <w:rsid w:val="00684B2C"/>
    <w:rsid w:val="00685AF5"/>
    <w:rsid w:val="006A10CB"/>
    <w:rsid w:val="006A2D43"/>
    <w:rsid w:val="006A616C"/>
    <w:rsid w:val="006A70DF"/>
    <w:rsid w:val="006A77C4"/>
    <w:rsid w:val="006B64FE"/>
    <w:rsid w:val="006D2A66"/>
    <w:rsid w:val="006D3742"/>
    <w:rsid w:val="006D47ED"/>
    <w:rsid w:val="006E2043"/>
    <w:rsid w:val="006E31E1"/>
    <w:rsid w:val="006E3438"/>
    <w:rsid w:val="006E3C67"/>
    <w:rsid w:val="006E3E01"/>
    <w:rsid w:val="006E42B0"/>
    <w:rsid w:val="006F37CD"/>
    <w:rsid w:val="006F397A"/>
    <w:rsid w:val="006F5B72"/>
    <w:rsid w:val="006F6A82"/>
    <w:rsid w:val="006F74B9"/>
    <w:rsid w:val="007116FD"/>
    <w:rsid w:val="00715CF8"/>
    <w:rsid w:val="00720C49"/>
    <w:rsid w:val="0073274A"/>
    <w:rsid w:val="00737864"/>
    <w:rsid w:val="0074155A"/>
    <w:rsid w:val="00752748"/>
    <w:rsid w:val="00754142"/>
    <w:rsid w:val="00755EC1"/>
    <w:rsid w:val="00757F76"/>
    <w:rsid w:val="007622B5"/>
    <w:rsid w:val="0076739B"/>
    <w:rsid w:val="0078047E"/>
    <w:rsid w:val="0079168C"/>
    <w:rsid w:val="00793F7C"/>
    <w:rsid w:val="00795246"/>
    <w:rsid w:val="0079702C"/>
    <w:rsid w:val="007A1964"/>
    <w:rsid w:val="007A25B9"/>
    <w:rsid w:val="007A6542"/>
    <w:rsid w:val="007B365A"/>
    <w:rsid w:val="007B72BE"/>
    <w:rsid w:val="007B7BB1"/>
    <w:rsid w:val="007C0F20"/>
    <w:rsid w:val="007C1970"/>
    <w:rsid w:val="007E6E8E"/>
    <w:rsid w:val="007F1B6B"/>
    <w:rsid w:val="007F3DC2"/>
    <w:rsid w:val="00806270"/>
    <w:rsid w:val="008065D4"/>
    <w:rsid w:val="0081465A"/>
    <w:rsid w:val="00815F9B"/>
    <w:rsid w:val="008163D9"/>
    <w:rsid w:val="0081775D"/>
    <w:rsid w:val="00821521"/>
    <w:rsid w:val="008216F2"/>
    <w:rsid w:val="00823401"/>
    <w:rsid w:val="008327E1"/>
    <w:rsid w:val="00833DDC"/>
    <w:rsid w:val="00836680"/>
    <w:rsid w:val="008508A0"/>
    <w:rsid w:val="00850C9D"/>
    <w:rsid w:val="00855FD7"/>
    <w:rsid w:val="0085745E"/>
    <w:rsid w:val="00883F85"/>
    <w:rsid w:val="00884F96"/>
    <w:rsid w:val="00891590"/>
    <w:rsid w:val="00895B85"/>
    <w:rsid w:val="008B4A00"/>
    <w:rsid w:val="008C5210"/>
    <w:rsid w:val="008C5A4A"/>
    <w:rsid w:val="008C6D55"/>
    <w:rsid w:val="008D01CF"/>
    <w:rsid w:val="008D3AF8"/>
    <w:rsid w:val="008E27C8"/>
    <w:rsid w:val="008E72CE"/>
    <w:rsid w:val="0090391F"/>
    <w:rsid w:val="00903ECD"/>
    <w:rsid w:val="00906FDD"/>
    <w:rsid w:val="009150C4"/>
    <w:rsid w:val="0092142D"/>
    <w:rsid w:val="00923537"/>
    <w:rsid w:val="00923EEC"/>
    <w:rsid w:val="00926325"/>
    <w:rsid w:val="009319A8"/>
    <w:rsid w:val="00936878"/>
    <w:rsid w:val="00936913"/>
    <w:rsid w:val="0093716D"/>
    <w:rsid w:val="009374BF"/>
    <w:rsid w:val="009420A8"/>
    <w:rsid w:val="009530E7"/>
    <w:rsid w:val="009532DE"/>
    <w:rsid w:val="009547DF"/>
    <w:rsid w:val="00954A81"/>
    <w:rsid w:val="00954CAA"/>
    <w:rsid w:val="009567EC"/>
    <w:rsid w:val="00971BFB"/>
    <w:rsid w:val="00974974"/>
    <w:rsid w:val="00975A76"/>
    <w:rsid w:val="009766A8"/>
    <w:rsid w:val="00982FC3"/>
    <w:rsid w:val="00985F42"/>
    <w:rsid w:val="00993387"/>
    <w:rsid w:val="009A7060"/>
    <w:rsid w:val="009B0430"/>
    <w:rsid w:val="009C0459"/>
    <w:rsid w:val="009C1950"/>
    <w:rsid w:val="009C7C48"/>
    <w:rsid w:val="009D0E2C"/>
    <w:rsid w:val="009D27E4"/>
    <w:rsid w:val="009D7838"/>
    <w:rsid w:val="009E2DE0"/>
    <w:rsid w:val="009E36B9"/>
    <w:rsid w:val="009E5A62"/>
    <w:rsid w:val="009F7ACD"/>
    <w:rsid w:val="00A02F98"/>
    <w:rsid w:val="00A031A0"/>
    <w:rsid w:val="00A220DD"/>
    <w:rsid w:val="00A232D9"/>
    <w:rsid w:val="00A326CB"/>
    <w:rsid w:val="00A37940"/>
    <w:rsid w:val="00A41C19"/>
    <w:rsid w:val="00A42261"/>
    <w:rsid w:val="00A42E69"/>
    <w:rsid w:val="00A510D7"/>
    <w:rsid w:val="00A53960"/>
    <w:rsid w:val="00A5619B"/>
    <w:rsid w:val="00A65ECA"/>
    <w:rsid w:val="00A67EFC"/>
    <w:rsid w:val="00A71A01"/>
    <w:rsid w:val="00A733C9"/>
    <w:rsid w:val="00A762F3"/>
    <w:rsid w:val="00A8066C"/>
    <w:rsid w:val="00A839CF"/>
    <w:rsid w:val="00A90D21"/>
    <w:rsid w:val="00AA1007"/>
    <w:rsid w:val="00AA21FF"/>
    <w:rsid w:val="00AB6D0C"/>
    <w:rsid w:val="00AC0A31"/>
    <w:rsid w:val="00AD2966"/>
    <w:rsid w:val="00AD4932"/>
    <w:rsid w:val="00AD4D89"/>
    <w:rsid w:val="00AD50CD"/>
    <w:rsid w:val="00AD612B"/>
    <w:rsid w:val="00AE240A"/>
    <w:rsid w:val="00B0305E"/>
    <w:rsid w:val="00B0345B"/>
    <w:rsid w:val="00B051A3"/>
    <w:rsid w:val="00B053B9"/>
    <w:rsid w:val="00B103D3"/>
    <w:rsid w:val="00B17B72"/>
    <w:rsid w:val="00B21AF3"/>
    <w:rsid w:val="00B21DF7"/>
    <w:rsid w:val="00B22AC4"/>
    <w:rsid w:val="00B30B08"/>
    <w:rsid w:val="00B30E51"/>
    <w:rsid w:val="00B3348C"/>
    <w:rsid w:val="00B339D9"/>
    <w:rsid w:val="00B3462B"/>
    <w:rsid w:val="00B60848"/>
    <w:rsid w:val="00B61951"/>
    <w:rsid w:val="00B64333"/>
    <w:rsid w:val="00B64FF1"/>
    <w:rsid w:val="00B652D0"/>
    <w:rsid w:val="00B67695"/>
    <w:rsid w:val="00B805B4"/>
    <w:rsid w:val="00B80DAF"/>
    <w:rsid w:val="00B87CA5"/>
    <w:rsid w:val="00B9093F"/>
    <w:rsid w:val="00B93079"/>
    <w:rsid w:val="00B96D7F"/>
    <w:rsid w:val="00BA2B69"/>
    <w:rsid w:val="00BB132A"/>
    <w:rsid w:val="00BB2727"/>
    <w:rsid w:val="00BB2A99"/>
    <w:rsid w:val="00BC056E"/>
    <w:rsid w:val="00BC14D5"/>
    <w:rsid w:val="00BE3D0C"/>
    <w:rsid w:val="00BF5637"/>
    <w:rsid w:val="00BF57A0"/>
    <w:rsid w:val="00C12812"/>
    <w:rsid w:val="00C355B6"/>
    <w:rsid w:val="00C37426"/>
    <w:rsid w:val="00C41409"/>
    <w:rsid w:val="00C42205"/>
    <w:rsid w:val="00C55F25"/>
    <w:rsid w:val="00C57BBC"/>
    <w:rsid w:val="00C63684"/>
    <w:rsid w:val="00C673E3"/>
    <w:rsid w:val="00C823DC"/>
    <w:rsid w:val="00C83A2F"/>
    <w:rsid w:val="00C922C1"/>
    <w:rsid w:val="00C93B67"/>
    <w:rsid w:val="00C9666F"/>
    <w:rsid w:val="00CB2170"/>
    <w:rsid w:val="00CB61A8"/>
    <w:rsid w:val="00CB70A8"/>
    <w:rsid w:val="00CC3D4C"/>
    <w:rsid w:val="00CC5EC0"/>
    <w:rsid w:val="00CD0DD5"/>
    <w:rsid w:val="00CD1812"/>
    <w:rsid w:val="00CD5B3B"/>
    <w:rsid w:val="00CF7EB0"/>
    <w:rsid w:val="00D01C4D"/>
    <w:rsid w:val="00D03398"/>
    <w:rsid w:val="00D03907"/>
    <w:rsid w:val="00D05BD4"/>
    <w:rsid w:val="00D06BE5"/>
    <w:rsid w:val="00D1529E"/>
    <w:rsid w:val="00D2263A"/>
    <w:rsid w:val="00D25BE4"/>
    <w:rsid w:val="00D27F8F"/>
    <w:rsid w:val="00D3222D"/>
    <w:rsid w:val="00D34C4E"/>
    <w:rsid w:val="00D3560D"/>
    <w:rsid w:val="00D374B9"/>
    <w:rsid w:val="00D43E41"/>
    <w:rsid w:val="00D50954"/>
    <w:rsid w:val="00D513BE"/>
    <w:rsid w:val="00D81270"/>
    <w:rsid w:val="00D855AC"/>
    <w:rsid w:val="00D9060A"/>
    <w:rsid w:val="00D916D6"/>
    <w:rsid w:val="00D93041"/>
    <w:rsid w:val="00D95DC1"/>
    <w:rsid w:val="00D96761"/>
    <w:rsid w:val="00DD0AF5"/>
    <w:rsid w:val="00DD2813"/>
    <w:rsid w:val="00DE652D"/>
    <w:rsid w:val="00DE6A0D"/>
    <w:rsid w:val="00DE7B62"/>
    <w:rsid w:val="00E00E4C"/>
    <w:rsid w:val="00E0421D"/>
    <w:rsid w:val="00E04FFA"/>
    <w:rsid w:val="00E15838"/>
    <w:rsid w:val="00E22E91"/>
    <w:rsid w:val="00E23488"/>
    <w:rsid w:val="00E25983"/>
    <w:rsid w:val="00E31901"/>
    <w:rsid w:val="00E33F4A"/>
    <w:rsid w:val="00E40900"/>
    <w:rsid w:val="00E444AD"/>
    <w:rsid w:val="00E470A2"/>
    <w:rsid w:val="00E50924"/>
    <w:rsid w:val="00E535B5"/>
    <w:rsid w:val="00E53E11"/>
    <w:rsid w:val="00E55354"/>
    <w:rsid w:val="00E60C9D"/>
    <w:rsid w:val="00E60DF9"/>
    <w:rsid w:val="00E64E65"/>
    <w:rsid w:val="00E720B3"/>
    <w:rsid w:val="00E75BB9"/>
    <w:rsid w:val="00E82741"/>
    <w:rsid w:val="00E86241"/>
    <w:rsid w:val="00E913DB"/>
    <w:rsid w:val="00E94396"/>
    <w:rsid w:val="00E94ADE"/>
    <w:rsid w:val="00E94E3B"/>
    <w:rsid w:val="00E976A0"/>
    <w:rsid w:val="00EA02CD"/>
    <w:rsid w:val="00EA2444"/>
    <w:rsid w:val="00EA72D8"/>
    <w:rsid w:val="00EB49F6"/>
    <w:rsid w:val="00EB5E96"/>
    <w:rsid w:val="00EC4704"/>
    <w:rsid w:val="00EC61D4"/>
    <w:rsid w:val="00ED2768"/>
    <w:rsid w:val="00ED3DED"/>
    <w:rsid w:val="00ED6503"/>
    <w:rsid w:val="00EE1502"/>
    <w:rsid w:val="00EE62A1"/>
    <w:rsid w:val="00EF1AC4"/>
    <w:rsid w:val="00EF4508"/>
    <w:rsid w:val="00EF6B4E"/>
    <w:rsid w:val="00F06C0C"/>
    <w:rsid w:val="00F233CF"/>
    <w:rsid w:val="00F47696"/>
    <w:rsid w:val="00F47847"/>
    <w:rsid w:val="00F53268"/>
    <w:rsid w:val="00F57D2B"/>
    <w:rsid w:val="00F61BA0"/>
    <w:rsid w:val="00F651A5"/>
    <w:rsid w:val="00F71A6D"/>
    <w:rsid w:val="00F71D1E"/>
    <w:rsid w:val="00F75EC6"/>
    <w:rsid w:val="00F85BA2"/>
    <w:rsid w:val="00F85CB3"/>
    <w:rsid w:val="00F90433"/>
    <w:rsid w:val="00F9611C"/>
    <w:rsid w:val="00FA1FEF"/>
    <w:rsid w:val="00FA3BB6"/>
    <w:rsid w:val="00FA6660"/>
    <w:rsid w:val="00FA72C9"/>
    <w:rsid w:val="00FB4425"/>
    <w:rsid w:val="00FC2039"/>
    <w:rsid w:val="00FC3691"/>
    <w:rsid w:val="00FD0C0E"/>
    <w:rsid w:val="00FD26D0"/>
    <w:rsid w:val="00FD37DB"/>
    <w:rsid w:val="00FD4635"/>
    <w:rsid w:val="00FD7D6A"/>
    <w:rsid w:val="00FE2585"/>
    <w:rsid w:val="00FE4ACF"/>
    <w:rsid w:val="00FF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8D5DD"/>
  <w15:chartTrackingRefBased/>
  <w15:docId w15:val="{E05AE9AB-0D3F-4A24-BEF9-A2F97D7B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63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6325"/>
    <w:rPr>
      <w:sz w:val="18"/>
      <w:szCs w:val="18"/>
    </w:rPr>
  </w:style>
  <w:style w:type="paragraph" w:styleId="a4">
    <w:name w:val="footer"/>
    <w:basedOn w:val="a"/>
    <w:link w:val="Char0"/>
    <w:uiPriority w:val="99"/>
    <w:unhideWhenUsed/>
    <w:rsid w:val="00926325"/>
    <w:pPr>
      <w:tabs>
        <w:tab w:val="center" w:pos="4153"/>
        <w:tab w:val="right" w:pos="8306"/>
      </w:tabs>
      <w:snapToGrid w:val="0"/>
      <w:jc w:val="left"/>
    </w:pPr>
    <w:rPr>
      <w:sz w:val="18"/>
      <w:szCs w:val="18"/>
    </w:rPr>
  </w:style>
  <w:style w:type="character" w:customStyle="1" w:styleId="Char0">
    <w:name w:val="页脚 Char"/>
    <w:basedOn w:val="a0"/>
    <w:link w:val="a4"/>
    <w:uiPriority w:val="99"/>
    <w:rsid w:val="00926325"/>
    <w:rPr>
      <w:sz w:val="18"/>
      <w:szCs w:val="18"/>
    </w:rPr>
  </w:style>
  <w:style w:type="paragraph" w:styleId="a5">
    <w:name w:val="caption"/>
    <w:basedOn w:val="a"/>
    <w:next w:val="a"/>
    <w:uiPriority w:val="35"/>
    <w:unhideWhenUsed/>
    <w:qFormat/>
    <w:rsid w:val="00BE3D0C"/>
    <w:rPr>
      <w:rFonts w:asciiTheme="majorHAnsi" w:eastAsia="黑体" w:hAnsiTheme="majorHAnsi" w:cstheme="majorBidi"/>
      <w:sz w:val="20"/>
      <w:szCs w:val="20"/>
    </w:rPr>
  </w:style>
  <w:style w:type="character" w:styleId="a6">
    <w:name w:val="annotation reference"/>
    <w:basedOn w:val="a0"/>
    <w:uiPriority w:val="99"/>
    <w:semiHidden/>
    <w:unhideWhenUsed/>
    <w:rsid w:val="008C6D55"/>
    <w:rPr>
      <w:sz w:val="21"/>
      <w:szCs w:val="21"/>
    </w:rPr>
  </w:style>
  <w:style w:type="paragraph" w:styleId="a7">
    <w:name w:val="annotation text"/>
    <w:basedOn w:val="a"/>
    <w:link w:val="Char1"/>
    <w:uiPriority w:val="99"/>
    <w:semiHidden/>
    <w:unhideWhenUsed/>
    <w:rsid w:val="008C6D55"/>
    <w:pPr>
      <w:jc w:val="left"/>
    </w:pPr>
  </w:style>
  <w:style w:type="character" w:customStyle="1" w:styleId="Char1">
    <w:name w:val="批注文字 Char"/>
    <w:basedOn w:val="a0"/>
    <w:link w:val="a7"/>
    <w:uiPriority w:val="99"/>
    <w:semiHidden/>
    <w:rsid w:val="008C6D55"/>
  </w:style>
  <w:style w:type="paragraph" w:styleId="a8">
    <w:name w:val="annotation subject"/>
    <w:basedOn w:val="a7"/>
    <w:next w:val="a7"/>
    <w:link w:val="Char2"/>
    <w:uiPriority w:val="99"/>
    <w:semiHidden/>
    <w:unhideWhenUsed/>
    <w:rsid w:val="008C6D55"/>
    <w:rPr>
      <w:b/>
      <w:bCs/>
    </w:rPr>
  </w:style>
  <w:style w:type="character" w:customStyle="1" w:styleId="Char2">
    <w:name w:val="批注主题 Char"/>
    <w:basedOn w:val="Char1"/>
    <w:link w:val="a8"/>
    <w:uiPriority w:val="99"/>
    <w:semiHidden/>
    <w:rsid w:val="008C6D55"/>
    <w:rPr>
      <w:b/>
      <w:bCs/>
    </w:rPr>
  </w:style>
  <w:style w:type="paragraph" w:styleId="a9">
    <w:name w:val="Balloon Text"/>
    <w:basedOn w:val="a"/>
    <w:link w:val="Char3"/>
    <w:uiPriority w:val="99"/>
    <w:semiHidden/>
    <w:unhideWhenUsed/>
    <w:rsid w:val="008C6D55"/>
    <w:rPr>
      <w:sz w:val="18"/>
      <w:szCs w:val="18"/>
    </w:rPr>
  </w:style>
  <w:style w:type="character" w:customStyle="1" w:styleId="Char3">
    <w:name w:val="批注框文本 Char"/>
    <w:basedOn w:val="a0"/>
    <w:link w:val="a9"/>
    <w:uiPriority w:val="99"/>
    <w:semiHidden/>
    <w:rsid w:val="008C6D55"/>
    <w:rPr>
      <w:sz w:val="18"/>
      <w:szCs w:val="18"/>
    </w:rPr>
  </w:style>
  <w:style w:type="character" w:styleId="aa">
    <w:name w:val="Placeholder Text"/>
    <w:basedOn w:val="a0"/>
    <w:uiPriority w:val="99"/>
    <w:semiHidden/>
    <w:rsid w:val="0081775D"/>
    <w:rPr>
      <w:color w:val="808080"/>
    </w:rPr>
  </w:style>
  <w:style w:type="paragraph" w:styleId="ab">
    <w:name w:val="List Paragraph"/>
    <w:basedOn w:val="a"/>
    <w:uiPriority w:val="34"/>
    <w:qFormat/>
    <w:rsid w:val="007A1964"/>
    <w:pPr>
      <w:ind w:firstLineChars="200" w:firstLine="420"/>
    </w:pPr>
  </w:style>
  <w:style w:type="character" w:customStyle="1" w:styleId="apple-converted-space">
    <w:name w:val="apple-converted-space"/>
    <w:basedOn w:val="a0"/>
    <w:rsid w:val="00587CFB"/>
  </w:style>
  <w:style w:type="character" w:customStyle="1" w:styleId="tran">
    <w:name w:val="tran"/>
    <w:basedOn w:val="a0"/>
    <w:rsid w:val="00587CFB"/>
  </w:style>
  <w:style w:type="table" w:styleId="ac">
    <w:name w:val="Table Grid"/>
    <w:basedOn w:val="a1"/>
    <w:uiPriority w:val="39"/>
    <w:rsid w:val="00F96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F9611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0"/>
    <w:uiPriority w:val="99"/>
    <w:unhideWhenUsed/>
    <w:rsid w:val="00BF57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883">
      <w:bodyDiv w:val="1"/>
      <w:marLeft w:val="0"/>
      <w:marRight w:val="0"/>
      <w:marTop w:val="0"/>
      <w:marBottom w:val="0"/>
      <w:divBdr>
        <w:top w:val="none" w:sz="0" w:space="0" w:color="auto"/>
        <w:left w:val="none" w:sz="0" w:space="0" w:color="auto"/>
        <w:bottom w:val="none" w:sz="0" w:space="0" w:color="auto"/>
        <w:right w:val="none" w:sz="0" w:space="0" w:color="auto"/>
      </w:divBdr>
      <w:divsChild>
        <w:div w:id="526724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emf"/><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s://baike.baidu.com/item/%E5%8C%97%E4%BA%AC%E5%85%AC%E4%BA%A4/10750049?fr=aladdin" TargetMode="Externa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png"/><Relationship Id="rId10" Type="http://schemas.openxmlformats.org/officeDocument/2006/relationships/image" Target="media/image2.wmf"/><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wmf"/><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6243</Words>
  <Characters>35588</Characters>
  <Application>Microsoft Office Word</Application>
  <DocSecurity>0</DocSecurity>
  <Lines>296</Lines>
  <Paragraphs>83</Paragraphs>
  <ScaleCrop>false</ScaleCrop>
  <Company/>
  <LinksUpToDate>false</LinksUpToDate>
  <CharactersWithSpaces>41748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CkySon</dc:creator>
  <cp:keywords/>
  <dc:description/>
  <cp:lastModifiedBy>Li CkySon</cp:lastModifiedBy>
  <cp:revision>2</cp:revision>
  <dcterms:created xsi:type="dcterms:W3CDTF">2018-01-30T05:34:00Z</dcterms:created>
  <dcterms:modified xsi:type="dcterms:W3CDTF">2018-01-30T05:34:00Z</dcterms:modified>
</cp:coreProperties>
</file>